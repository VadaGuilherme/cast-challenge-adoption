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205E" w14:textId="77777777" w:rsidR="00D5368A" w:rsidRPr="00A84758" w:rsidRDefault="00D5368A" w:rsidP="00A8475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17714142"/>
      <w:r w:rsidRPr="00A84758">
        <w:rPr>
          <w:rFonts w:ascii="Times New Roman" w:hAnsi="Times New Roman" w:cs="Times New Roman"/>
          <w:sz w:val="40"/>
          <w:szCs w:val="40"/>
        </w:rPr>
        <w:t>SISTEMA DE GERENCIAMENTO DE ADOÇÕES (SGA)</w:t>
      </w:r>
    </w:p>
    <w:p w14:paraId="6B0BA4D1" w14:textId="14DB0DB1" w:rsidR="00D5368A" w:rsidRPr="00A84758" w:rsidRDefault="00D5368A" w:rsidP="00A8475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84758">
        <w:rPr>
          <w:rFonts w:ascii="Times New Roman" w:hAnsi="Times New Roman" w:cs="Times New Roman"/>
          <w:sz w:val="40"/>
          <w:szCs w:val="40"/>
        </w:rPr>
        <w:t xml:space="preserve">CDU – CADASTRAR </w:t>
      </w:r>
      <w:r w:rsidR="00D3369F" w:rsidRPr="00A84758">
        <w:rPr>
          <w:rFonts w:ascii="Times New Roman" w:hAnsi="Times New Roman" w:cs="Times New Roman"/>
          <w:sz w:val="40"/>
          <w:szCs w:val="40"/>
        </w:rPr>
        <w:t>ADOÇÃO</w:t>
      </w:r>
    </w:p>
    <w:p w14:paraId="38BECAA1" w14:textId="77777777" w:rsidR="00D5368A" w:rsidRPr="00A84758" w:rsidRDefault="00D5368A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06120" w14:textId="77777777" w:rsidR="00D5368A" w:rsidRPr="00A84758" w:rsidRDefault="00D5368A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84758" w:rsidRPr="00A84758" w14:paraId="2ED0B638" w14:textId="77777777" w:rsidTr="00D5368A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CBEA" w14:textId="77777777" w:rsidR="00D5368A" w:rsidRPr="00A84758" w:rsidRDefault="00D5368A" w:rsidP="00A84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758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87D5" w14:textId="77777777" w:rsidR="00D5368A" w:rsidRPr="00A84758" w:rsidRDefault="00D5368A" w:rsidP="00A84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758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A84758" w:rsidRPr="00A84758" w14:paraId="28A45656" w14:textId="77777777" w:rsidTr="00D5368A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52E5" w14:textId="77777777" w:rsidR="00D5368A" w:rsidRPr="00A84758" w:rsidRDefault="00D5368A" w:rsidP="00A84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758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D8C8" w14:textId="77777777" w:rsidR="00D5368A" w:rsidRPr="00A84758" w:rsidRDefault="00D5368A" w:rsidP="00A84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75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bookmarkEnd w:id="0"/>
      </w:tr>
    </w:tbl>
    <w:p w14:paraId="29092851" w14:textId="77777777" w:rsidR="00D5368A" w:rsidRPr="00A84758" w:rsidRDefault="00D5368A" w:rsidP="00A84758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17583314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A16C64" w14:textId="283803DD" w:rsidR="00D5368A" w:rsidRPr="00A84758" w:rsidRDefault="00D5368A" w:rsidP="00A84758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84758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5C75BAE3" w14:textId="47D3A79D" w:rsidR="00A84758" w:rsidRPr="00A84758" w:rsidRDefault="00D5368A" w:rsidP="00A84758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A847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8475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847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717391" w:history="1">
            <w:r w:rsidR="00A84758"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="00A84758"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A84758"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Objetivo</w:t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_Toc517717391 \h </w:instrText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84758"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F8057" w14:textId="05EDAFA6" w:rsidR="00A84758" w:rsidRPr="00A84758" w:rsidRDefault="00A84758" w:rsidP="00A84758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2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Pré-Condições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_Toc517717392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B5655" w14:textId="24AB7438" w:rsidR="00A84758" w:rsidRPr="00A84758" w:rsidRDefault="00A84758" w:rsidP="00A84758">
          <w:pPr>
            <w:pStyle w:val="Sumrio2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3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Autores: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_Toc517717393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BD4B7" w14:textId="142F2941" w:rsidR="00A84758" w:rsidRPr="00A84758" w:rsidRDefault="00A84758" w:rsidP="00A84758">
          <w:pPr>
            <w:pStyle w:val="Sumrio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4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Eventos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_Toc517717394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C6884" w14:textId="28179FA5" w:rsidR="00A84758" w:rsidRPr="00A84758" w:rsidRDefault="00A84758" w:rsidP="00A84758">
          <w:pPr>
            <w:pStyle w:val="Sumrio2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5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4.1.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Básico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_Toc517717395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2697D" w14:textId="675F0BEE" w:rsidR="00A84758" w:rsidRPr="00A84758" w:rsidRDefault="00A84758" w:rsidP="00A84758">
          <w:pPr>
            <w:pStyle w:val="Sumrio2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6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4.2.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Alternativo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_Toc517717396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5E2F0" w14:textId="2A2EBE01" w:rsidR="00A84758" w:rsidRPr="00A84758" w:rsidRDefault="00A84758" w:rsidP="00A84758">
          <w:pPr>
            <w:pStyle w:val="Sumrio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7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4.2.1.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FA_001.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_Toc517717397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FD4D9" w14:textId="318B1212" w:rsidR="00A84758" w:rsidRPr="00A84758" w:rsidRDefault="00A84758" w:rsidP="00A84758">
          <w:pPr>
            <w:pStyle w:val="Sumrio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8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4.2.2.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FA_002.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_Toc517717398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5637F" w14:textId="0487C783" w:rsidR="00A84758" w:rsidRPr="00A84758" w:rsidRDefault="00A84758" w:rsidP="00A84758">
          <w:pPr>
            <w:pStyle w:val="Sumrio2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399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4.3.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Exceção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_Toc517717399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6D0BC" w14:textId="40EEE09B" w:rsidR="00A84758" w:rsidRPr="00A84758" w:rsidRDefault="00A84758" w:rsidP="00A84758">
          <w:pPr>
            <w:pStyle w:val="Sumrio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400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4.3.1.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FE_001.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_Toc517717400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28EB8" w14:textId="5B4D9896" w:rsidR="00A84758" w:rsidRPr="00A84758" w:rsidRDefault="00A84758" w:rsidP="00A84758">
          <w:pPr>
            <w:pStyle w:val="Sumrio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401" w:history="1"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4.3.2.</w:t>
            </w:r>
            <w:r w:rsidRPr="00A8475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A84758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FE_002.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_Toc517717401 \h </w:instrTex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84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804F2" w14:textId="311DBA02" w:rsidR="00D5368A" w:rsidRPr="00A84758" w:rsidRDefault="00D5368A" w:rsidP="00A8475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8475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71325AE" w14:textId="77777777" w:rsidR="00D5368A" w:rsidRPr="00A84758" w:rsidRDefault="00D5368A" w:rsidP="00A84758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64D63CC6" w14:textId="5F5C681E" w:rsidR="00223719" w:rsidRPr="00A84758" w:rsidRDefault="00223719" w:rsidP="00A84758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84758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35513B79" w14:textId="30042E87" w:rsidR="00DF2E90" w:rsidRPr="00A84758" w:rsidRDefault="0073396F" w:rsidP="00A84758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17391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bookmarkEnd w:id="1"/>
    </w:p>
    <w:p w14:paraId="1E4593D6" w14:textId="568ECCC0" w:rsidR="0073396F" w:rsidRPr="00A84758" w:rsidRDefault="0073396F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C77E7E" w:rsidRPr="00A84758">
        <w:rPr>
          <w:rFonts w:ascii="Times New Roman" w:hAnsi="Times New Roman" w:cs="Times New Roman"/>
          <w:sz w:val="24"/>
          <w:szCs w:val="24"/>
        </w:rPr>
        <w:t>possui</w:t>
      </w:r>
      <w:r w:rsidRPr="00A84758">
        <w:rPr>
          <w:rFonts w:ascii="Times New Roman" w:hAnsi="Times New Roman" w:cs="Times New Roman"/>
          <w:sz w:val="24"/>
          <w:szCs w:val="24"/>
        </w:rPr>
        <w:t xml:space="preserve"> como objetivo realizar a adoção dos animais, vinculando </w:t>
      </w:r>
      <w:r w:rsidR="000B3AB6" w:rsidRPr="00A84758">
        <w:rPr>
          <w:rFonts w:ascii="Times New Roman" w:hAnsi="Times New Roman" w:cs="Times New Roman"/>
          <w:sz w:val="24"/>
          <w:szCs w:val="24"/>
        </w:rPr>
        <w:t>o responsável pela adoção ao animal adotado.</w:t>
      </w:r>
    </w:p>
    <w:p w14:paraId="7DD3F548" w14:textId="4775D6AC" w:rsidR="00703CA1" w:rsidRPr="00A84758" w:rsidRDefault="00703CA1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966B8" w14:textId="1D481820" w:rsidR="00703CA1" w:rsidRPr="00A84758" w:rsidRDefault="00703CA1" w:rsidP="00A84758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17392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>Pré-Condições</w:t>
      </w:r>
      <w:bookmarkEnd w:id="2"/>
    </w:p>
    <w:p w14:paraId="71D24542" w14:textId="123F6304" w:rsidR="00703CA1" w:rsidRPr="00A84758" w:rsidRDefault="00703CA1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Deve existir um </w:t>
      </w:r>
      <w:r w:rsidR="00675894" w:rsidRPr="00A84758">
        <w:rPr>
          <w:rFonts w:ascii="Times New Roman" w:hAnsi="Times New Roman" w:cs="Times New Roman"/>
          <w:sz w:val="24"/>
          <w:szCs w:val="24"/>
        </w:rPr>
        <w:t>r</w:t>
      </w:r>
      <w:r w:rsidRPr="00A84758">
        <w:rPr>
          <w:rFonts w:ascii="Times New Roman" w:hAnsi="Times New Roman" w:cs="Times New Roman"/>
          <w:sz w:val="24"/>
          <w:szCs w:val="24"/>
        </w:rPr>
        <w:t xml:space="preserve">esponsável cadastrado no sistema e um animal </w:t>
      </w:r>
      <w:r w:rsidR="00675894" w:rsidRPr="00A84758">
        <w:rPr>
          <w:rFonts w:ascii="Times New Roman" w:hAnsi="Times New Roman" w:cs="Times New Roman"/>
          <w:sz w:val="24"/>
          <w:szCs w:val="24"/>
        </w:rPr>
        <w:t xml:space="preserve">sem </w:t>
      </w:r>
      <w:r w:rsidR="00951D37" w:rsidRPr="00A84758">
        <w:rPr>
          <w:rFonts w:ascii="Times New Roman" w:hAnsi="Times New Roman" w:cs="Times New Roman"/>
          <w:sz w:val="24"/>
          <w:szCs w:val="24"/>
        </w:rPr>
        <w:t>vínculo</w:t>
      </w:r>
      <w:r w:rsidR="00675894" w:rsidRPr="00A84758">
        <w:rPr>
          <w:rFonts w:ascii="Times New Roman" w:hAnsi="Times New Roman" w:cs="Times New Roman"/>
          <w:sz w:val="24"/>
          <w:szCs w:val="24"/>
        </w:rPr>
        <w:t xml:space="preserve"> de adoção.</w:t>
      </w:r>
    </w:p>
    <w:p w14:paraId="1A98A3E1" w14:textId="6CD3A343" w:rsidR="00951D37" w:rsidRPr="00A84758" w:rsidRDefault="00951D37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B27D8" w14:textId="729BFCEA" w:rsidR="00951D37" w:rsidRPr="00A84758" w:rsidRDefault="00951D37" w:rsidP="00A84758">
      <w:pPr>
        <w:pStyle w:val="Ttulo2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17393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>Autores:</w:t>
      </w:r>
      <w:bookmarkEnd w:id="3"/>
    </w:p>
    <w:p w14:paraId="6542999D" w14:textId="24C64AE6" w:rsidR="00951D37" w:rsidRPr="00A84758" w:rsidRDefault="00951D37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Administrador.</w:t>
      </w:r>
    </w:p>
    <w:p w14:paraId="6634271A" w14:textId="1FB706D3" w:rsidR="006E5EF0" w:rsidRPr="00A84758" w:rsidRDefault="006E5EF0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br w:type="page"/>
      </w:r>
    </w:p>
    <w:p w14:paraId="4B8D9C00" w14:textId="77777777" w:rsidR="00951D37" w:rsidRPr="00A84758" w:rsidRDefault="00951D37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1A21B" w14:textId="588968E8" w:rsidR="00951D37" w:rsidRPr="00A84758" w:rsidRDefault="00951D37" w:rsidP="00A84758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17394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>Fluxo de Eventos</w:t>
      </w:r>
      <w:bookmarkEnd w:id="4"/>
    </w:p>
    <w:p w14:paraId="2A8A67FF" w14:textId="24A7B33C" w:rsidR="00951D37" w:rsidRPr="00A84758" w:rsidRDefault="00A96B7C" w:rsidP="00A84758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17395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5"/>
    </w:p>
    <w:p w14:paraId="5093CEE6" w14:textId="4511B1E1" w:rsidR="001E5016" w:rsidRPr="00A84758" w:rsidRDefault="001E5016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caso de uso se inicia quando o administrador aciona a opção “</w:t>
      </w:r>
      <w:r w:rsidR="00512880" w:rsidRPr="00A84758">
        <w:rPr>
          <w:rFonts w:ascii="Times New Roman" w:hAnsi="Times New Roman" w:cs="Times New Roman"/>
          <w:sz w:val="24"/>
          <w:szCs w:val="24"/>
        </w:rPr>
        <w:t>Adoção</w:t>
      </w:r>
      <w:r w:rsidRPr="00A84758">
        <w:rPr>
          <w:rFonts w:ascii="Times New Roman" w:hAnsi="Times New Roman" w:cs="Times New Roman"/>
          <w:sz w:val="24"/>
          <w:szCs w:val="24"/>
        </w:rPr>
        <w:t>”</w:t>
      </w:r>
      <w:r w:rsidR="00512880" w:rsidRPr="00A84758">
        <w:rPr>
          <w:rFonts w:ascii="Times New Roman" w:hAnsi="Times New Roman" w:cs="Times New Roman"/>
          <w:sz w:val="24"/>
          <w:szCs w:val="24"/>
        </w:rPr>
        <w:t xml:space="preserve"> no menu.</w:t>
      </w:r>
    </w:p>
    <w:p w14:paraId="52E1CF24" w14:textId="703BC554" w:rsidR="00512880" w:rsidRPr="00A84758" w:rsidRDefault="00512880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</w:t>
      </w:r>
      <w:r w:rsidR="00FA57B1" w:rsidRPr="00A84758">
        <w:rPr>
          <w:rFonts w:ascii="Times New Roman" w:hAnsi="Times New Roman" w:cs="Times New Roman"/>
          <w:sz w:val="24"/>
          <w:szCs w:val="24"/>
        </w:rPr>
        <w:t xml:space="preserve">carrega as informações necessárias </w:t>
      </w:r>
      <w:r w:rsidR="00C230FF" w:rsidRPr="00A84758">
        <w:rPr>
          <w:rFonts w:ascii="Times New Roman" w:hAnsi="Times New Roman" w:cs="Times New Roman"/>
          <w:sz w:val="24"/>
          <w:szCs w:val="24"/>
        </w:rPr>
        <w:t>do banco de dados</w:t>
      </w:r>
      <w:r w:rsidR="00E375AA" w:rsidRPr="00A84758">
        <w:rPr>
          <w:rFonts w:ascii="Times New Roman" w:hAnsi="Times New Roman" w:cs="Times New Roman"/>
          <w:sz w:val="24"/>
          <w:szCs w:val="24"/>
        </w:rPr>
        <w:t>;</w:t>
      </w:r>
      <w:r w:rsidR="00C230FF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RN_004" w:history="1">
        <w:r w:rsidR="00C230FF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</w:t>
        </w:r>
        <w:r w:rsidR="00E375AA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RN_004</w:t>
        </w:r>
        <w:r w:rsidR="00C230FF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</w:hyperlink>
      <w:r w:rsidR="004F15B0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2_Sistema_indisponível." w:history="1">
        <w:r w:rsidR="00524B6C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</w:t>
        </w:r>
        <w:r w:rsidR="004F15B0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_002</w:t>
        </w:r>
        <w:r w:rsidR="00524B6C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</w:hyperlink>
    </w:p>
    <w:p w14:paraId="3EDDB75B" w14:textId="1373BA64" w:rsidR="00E375AA" w:rsidRPr="00A84758" w:rsidRDefault="00E375AA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carrega a tela de cadastramento de adoção;</w:t>
      </w:r>
    </w:p>
    <w:p w14:paraId="59C24121" w14:textId="7F1FE7A0" w:rsidR="00E375AA" w:rsidRPr="00A84758" w:rsidRDefault="007C457D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3B03E8" w:rsidRPr="00A84758">
        <w:rPr>
          <w:rFonts w:ascii="Times New Roman" w:hAnsi="Times New Roman" w:cs="Times New Roman"/>
          <w:sz w:val="24"/>
          <w:szCs w:val="24"/>
        </w:rPr>
        <w:t>aciona a opção “Realizar Adoção”</w:t>
      </w:r>
      <w:r w:rsidR="00712ECC" w:rsidRPr="00A84758">
        <w:rPr>
          <w:rFonts w:ascii="Times New Roman" w:hAnsi="Times New Roman" w:cs="Times New Roman"/>
          <w:sz w:val="24"/>
          <w:szCs w:val="24"/>
        </w:rPr>
        <w:t xml:space="preserve"> </w:t>
      </w:r>
      <w:r w:rsidR="00F03C51" w:rsidRPr="00A84758">
        <w:rPr>
          <w:rFonts w:ascii="Times New Roman" w:hAnsi="Times New Roman" w:cs="Times New Roman"/>
          <w:sz w:val="24"/>
          <w:szCs w:val="24"/>
        </w:rPr>
        <w:t>na listagem</w:t>
      </w:r>
      <w:r w:rsidR="00712ECC" w:rsidRPr="00A84758">
        <w:rPr>
          <w:rFonts w:ascii="Times New Roman" w:hAnsi="Times New Roman" w:cs="Times New Roman"/>
          <w:sz w:val="24"/>
          <w:szCs w:val="24"/>
        </w:rPr>
        <w:t xml:space="preserve"> de </w:t>
      </w:r>
      <w:r w:rsidR="00B6052B" w:rsidRPr="00A84758">
        <w:rPr>
          <w:rFonts w:ascii="Times New Roman" w:hAnsi="Times New Roman" w:cs="Times New Roman"/>
          <w:sz w:val="24"/>
          <w:szCs w:val="24"/>
        </w:rPr>
        <w:t>responsáveis;</w:t>
      </w:r>
      <w:r w:rsidR="00524B6C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1._Voltar." w:history="1">
        <w:r w:rsidR="00524B6C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[FA_001]</w:t>
        </w:r>
      </w:hyperlink>
      <w:r w:rsidR="002B7CDB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2._Inexistência_de" w:history="1">
        <w:r w:rsidR="002B7CDB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[FA_002]</w:t>
        </w:r>
      </w:hyperlink>
    </w:p>
    <w:p w14:paraId="7D5B7509" w14:textId="5E1692D0" w:rsidR="0005059C" w:rsidRPr="00A84758" w:rsidRDefault="0005059C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carrega as informações necessárias do banco de dados.</w:t>
      </w:r>
      <w:r w:rsidR="004F15B0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RN_005" w:history="1">
        <w:r w:rsidR="003A0CAA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[RN_005]</w:t>
        </w:r>
      </w:hyperlink>
      <w:r w:rsidR="003A0CAA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2_Sistema_indisponível." w:history="1">
        <w:r w:rsidR="004F15B0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[FE_002]</w:t>
        </w:r>
      </w:hyperlink>
    </w:p>
    <w:p w14:paraId="6F5347C2" w14:textId="41FE3EA9" w:rsidR="00442C8A" w:rsidRPr="00A84758" w:rsidRDefault="00442C8A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redireciona para a tela de vínculo de animais;</w:t>
      </w:r>
      <w:r w:rsidR="00524B6C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A001._Voltar." w:history="1">
        <w:r w:rsidR="00524B6C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[FA_001]</w:t>
        </w:r>
      </w:hyperlink>
    </w:p>
    <w:p w14:paraId="6C4FC4AF" w14:textId="05F7A397" w:rsidR="00AA4D25" w:rsidRPr="00A84758" w:rsidRDefault="00AA4D25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administrador seleciona quais animais deseja </w:t>
      </w:r>
      <w:r w:rsidR="00A17793" w:rsidRPr="00A84758">
        <w:rPr>
          <w:rFonts w:ascii="Times New Roman" w:hAnsi="Times New Roman" w:cs="Times New Roman"/>
          <w:sz w:val="24"/>
          <w:szCs w:val="24"/>
        </w:rPr>
        <w:t>vincular ao responsável</w:t>
      </w:r>
      <w:r w:rsidR="000F2E00" w:rsidRPr="00A84758">
        <w:rPr>
          <w:rFonts w:ascii="Times New Roman" w:hAnsi="Times New Roman" w:cs="Times New Roman"/>
          <w:sz w:val="24"/>
          <w:szCs w:val="24"/>
        </w:rPr>
        <w:t xml:space="preserve"> e aciona a opção “Salvar”;</w:t>
      </w:r>
      <w:r w:rsidR="004F15B0" w:rsidRPr="00A847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E9FA4" w14:textId="17D465B6" w:rsidR="00442C8A" w:rsidRPr="00A84758" w:rsidRDefault="009D21B7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identifica que todos os campos obrigatórios foram informados;</w:t>
      </w:r>
      <w:r w:rsidR="004F15B0"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1_Campos_Obrigatórios" w:history="1">
        <w:r w:rsidR="004F15B0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[FE_001]</w:t>
        </w:r>
      </w:hyperlink>
      <w:r w:rsidR="00A84758" w:rsidRPr="00A847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3" w:history="1">
        <w:r w:rsidR="00A84758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[FE_003]</w:t>
        </w:r>
      </w:hyperlink>
      <w:r w:rsidR="00A84758" w:rsidRPr="00A847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4" w:history="1">
        <w:r w:rsidR="00A84758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[FE_004]</w:t>
        </w:r>
      </w:hyperlink>
      <w:r w:rsidR="00A84758" w:rsidRPr="00A847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5" w:history="1">
        <w:r w:rsidR="00A84758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[FE_005]</w:t>
        </w:r>
      </w:hyperlink>
    </w:p>
    <w:p w14:paraId="1811B703" w14:textId="140A8D9A" w:rsidR="00EB4B04" w:rsidRPr="00A84758" w:rsidRDefault="00EB4B04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758">
        <w:rPr>
          <w:rFonts w:ascii="Times New Roman" w:eastAsia="Times New Roman" w:hAnsi="Times New Roman" w:cs="Times New Roman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="001C0FAA"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[FE_002]</w:t>
        </w:r>
      </w:hyperlink>
    </w:p>
    <w:p w14:paraId="7AA6B019" w14:textId="11B8A8BE" w:rsidR="00EB4B04" w:rsidRPr="00A84758" w:rsidRDefault="00EB4B04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758">
        <w:rPr>
          <w:rFonts w:ascii="Times New Roman" w:eastAsia="Times New Roman" w:hAnsi="Times New Roman" w:cs="Times New Roman"/>
          <w:sz w:val="24"/>
          <w:szCs w:val="24"/>
        </w:rPr>
        <w:t xml:space="preserve">O sistema apresenta a mensagem de confirmação de inclusão; </w:t>
      </w:r>
      <w:hyperlink r:id="rId8" w:anchor="MS_001" w:history="1">
        <w:r w:rsidRPr="00A8475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[MS_001]</w:t>
        </w:r>
      </w:hyperlink>
    </w:p>
    <w:p w14:paraId="67BEB042" w14:textId="4E826833" w:rsidR="00EB4B04" w:rsidRPr="00A84758" w:rsidRDefault="00EB4B04" w:rsidP="00A847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caso de uso é encerrado;</w:t>
      </w:r>
      <w:bookmarkStart w:id="6" w:name="_GoBack"/>
      <w:bookmarkEnd w:id="6"/>
    </w:p>
    <w:p w14:paraId="7BE43D99" w14:textId="061F97FC" w:rsidR="001C0FAA" w:rsidRPr="00A84758" w:rsidRDefault="001C0FAA" w:rsidP="00A84758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717396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>Fluxo Alternativo</w:t>
      </w:r>
      <w:bookmarkEnd w:id="7"/>
    </w:p>
    <w:p w14:paraId="05164C1B" w14:textId="00A8EB74" w:rsidR="001C0FAA" w:rsidRPr="00A84758" w:rsidRDefault="001C0FAA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FA001._Voltar."/>
      <w:bookmarkStart w:id="9" w:name="_Toc517717397"/>
      <w:bookmarkEnd w:id="8"/>
      <w:r w:rsidRPr="00A84758">
        <w:rPr>
          <w:rFonts w:ascii="Times New Roman" w:hAnsi="Times New Roman" w:cs="Times New Roman"/>
          <w:b/>
          <w:color w:val="auto"/>
        </w:rPr>
        <w:t>FA</w:t>
      </w:r>
      <w:r w:rsidR="00A84758" w:rsidRPr="00A84758">
        <w:rPr>
          <w:rFonts w:ascii="Times New Roman" w:hAnsi="Times New Roman" w:cs="Times New Roman"/>
          <w:b/>
          <w:color w:val="auto"/>
        </w:rPr>
        <w:t>_</w:t>
      </w:r>
      <w:r w:rsidRPr="00A84758">
        <w:rPr>
          <w:rFonts w:ascii="Times New Roman" w:hAnsi="Times New Roman" w:cs="Times New Roman"/>
          <w:b/>
          <w:color w:val="auto"/>
        </w:rPr>
        <w:t>001</w:t>
      </w:r>
      <w:r w:rsidR="007666B4" w:rsidRPr="00A84758">
        <w:rPr>
          <w:rFonts w:ascii="Times New Roman" w:hAnsi="Times New Roman" w:cs="Times New Roman"/>
          <w:b/>
          <w:color w:val="auto"/>
        </w:rPr>
        <w:t>.</w:t>
      </w:r>
      <w:bookmarkEnd w:id="9"/>
    </w:p>
    <w:p w14:paraId="46C27D0D" w14:textId="77777777" w:rsidR="00E048A9" w:rsidRPr="00A84758" w:rsidRDefault="00E048A9" w:rsidP="00A84758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se inicia quando o administrador aciona a opção “Voltar”.</w:t>
      </w:r>
    </w:p>
    <w:p w14:paraId="2E442C92" w14:textId="77777777" w:rsidR="00E048A9" w:rsidRPr="00A84758" w:rsidRDefault="00E048A9" w:rsidP="00A847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086EB682" w14:textId="6972D7A5" w:rsidR="00223719" w:rsidRPr="00A84758" w:rsidRDefault="00E048A9" w:rsidP="00A8475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75C7CB1A" w14:textId="6CA49304" w:rsidR="002B7CDB" w:rsidRPr="00A84758" w:rsidRDefault="00175A29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FA002._Inexistência_de"/>
      <w:bookmarkStart w:id="11" w:name="_Toc517717398"/>
      <w:bookmarkEnd w:id="10"/>
      <w:r w:rsidRPr="00A84758">
        <w:rPr>
          <w:rFonts w:ascii="Times New Roman" w:hAnsi="Times New Roman" w:cs="Times New Roman"/>
          <w:b/>
          <w:color w:val="auto"/>
        </w:rPr>
        <w:t>FA</w:t>
      </w:r>
      <w:r w:rsidR="00A84758" w:rsidRPr="00A84758">
        <w:rPr>
          <w:rFonts w:ascii="Times New Roman" w:hAnsi="Times New Roman" w:cs="Times New Roman"/>
          <w:b/>
          <w:color w:val="auto"/>
        </w:rPr>
        <w:t>_</w:t>
      </w:r>
      <w:r w:rsidRPr="00A84758">
        <w:rPr>
          <w:rFonts w:ascii="Times New Roman" w:hAnsi="Times New Roman" w:cs="Times New Roman"/>
          <w:b/>
          <w:color w:val="auto"/>
        </w:rPr>
        <w:t>002.</w:t>
      </w:r>
      <w:bookmarkEnd w:id="11"/>
    </w:p>
    <w:p w14:paraId="21B14C14" w14:textId="62CE46BB" w:rsidR="00175A29" w:rsidRPr="00A84758" w:rsidRDefault="00175A29" w:rsidP="00A847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se inicia quando o sistema</w:t>
      </w:r>
      <w:r w:rsidR="00703BBC" w:rsidRPr="00A84758">
        <w:rPr>
          <w:rFonts w:ascii="Times New Roman" w:hAnsi="Times New Roman" w:cs="Times New Roman"/>
          <w:sz w:val="24"/>
          <w:szCs w:val="24"/>
        </w:rPr>
        <w:t xml:space="preserve"> identifica que não existe animais para adoção.</w:t>
      </w:r>
    </w:p>
    <w:p w14:paraId="1E7C7244" w14:textId="56875253" w:rsidR="00703BBC" w:rsidRPr="00A84758" w:rsidRDefault="00703BBC" w:rsidP="00A8475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exibi a mensagem</w:t>
      </w:r>
      <w:r w:rsidR="004341D2" w:rsidRPr="00A84758">
        <w:rPr>
          <w:rFonts w:ascii="Times New Roman" w:hAnsi="Times New Roman" w:cs="Times New Roman"/>
          <w:sz w:val="24"/>
          <w:szCs w:val="24"/>
        </w:rPr>
        <w:t>;</w:t>
      </w:r>
      <w:r w:rsidRPr="00A847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MS_004" w:history="1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[MS_004]</w:t>
        </w:r>
      </w:hyperlink>
    </w:p>
    <w:p w14:paraId="31FC798C" w14:textId="3DEDF7F8" w:rsidR="00703BBC" w:rsidRPr="00A84758" w:rsidRDefault="00762B8C" w:rsidP="00A8475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6D4EB6D7" w14:textId="17E87583" w:rsidR="00762B8C" w:rsidRPr="00A84758" w:rsidRDefault="00762B8C" w:rsidP="00A8475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429E73A4" w14:textId="06A9829B" w:rsidR="00E048A9" w:rsidRPr="00A84758" w:rsidRDefault="00223719" w:rsidP="00A84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4758">
        <w:rPr>
          <w:rFonts w:ascii="Times New Roman" w:hAnsi="Times New Roman" w:cs="Times New Roman"/>
          <w:sz w:val="24"/>
          <w:szCs w:val="24"/>
        </w:rPr>
        <w:br w:type="page"/>
      </w:r>
    </w:p>
    <w:p w14:paraId="56741DB3" w14:textId="77777777" w:rsidR="002B51C7" w:rsidRPr="00A84758" w:rsidRDefault="002B51C7" w:rsidP="00A84758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7528825"/>
      <w:bookmarkStart w:id="13" w:name="_Toc517717399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 de Exceção</w:t>
      </w:r>
      <w:bookmarkEnd w:id="12"/>
      <w:bookmarkEnd w:id="13"/>
      <w:r w:rsidRPr="00A84758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3FA44FF1" w14:textId="55FD2C97" w:rsidR="002B51C7" w:rsidRPr="00A84758" w:rsidRDefault="002B51C7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4" w:name="_FE001_Campos_Obrigatórios"/>
      <w:bookmarkStart w:id="15" w:name="_Toc517525657"/>
      <w:bookmarkStart w:id="16" w:name="_Toc517528826"/>
      <w:bookmarkStart w:id="17" w:name="_Toc517717400"/>
      <w:bookmarkEnd w:id="14"/>
      <w:r w:rsidRPr="00A84758">
        <w:rPr>
          <w:rFonts w:ascii="Times New Roman" w:hAnsi="Times New Roman" w:cs="Times New Roman"/>
          <w:b/>
          <w:color w:val="auto"/>
        </w:rPr>
        <w:t>FE</w:t>
      </w:r>
      <w:r w:rsidR="00A84758" w:rsidRPr="00A84758">
        <w:rPr>
          <w:rFonts w:ascii="Times New Roman" w:hAnsi="Times New Roman" w:cs="Times New Roman"/>
          <w:b/>
          <w:color w:val="auto"/>
        </w:rPr>
        <w:t>_</w:t>
      </w:r>
      <w:r w:rsidRPr="00A84758">
        <w:rPr>
          <w:rFonts w:ascii="Times New Roman" w:hAnsi="Times New Roman" w:cs="Times New Roman"/>
          <w:b/>
          <w:color w:val="auto"/>
        </w:rPr>
        <w:t>001.</w:t>
      </w:r>
      <w:bookmarkEnd w:id="15"/>
      <w:bookmarkEnd w:id="16"/>
      <w:bookmarkEnd w:id="17"/>
    </w:p>
    <w:p w14:paraId="1D9BAA51" w14:textId="77777777" w:rsidR="002B51C7" w:rsidRPr="00A84758" w:rsidRDefault="002B51C7" w:rsidP="00A8475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se inicia quando o administrador não informa algum campo obrigatório.</w:t>
      </w:r>
    </w:p>
    <w:p w14:paraId="77E1B020" w14:textId="758D65E6" w:rsidR="002B51C7" w:rsidRPr="00A84758" w:rsidRDefault="002B51C7" w:rsidP="00A847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hyperlink r:id="rId10" w:anchor="MS_002" w:history="1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[MS_002]</w:t>
        </w:r>
      </w:hyperlink>
    </w:p>
    <w:p w14:paraId="282EBF80" w14:textId="5E937CFA" w:rsidR="002B51C7" w:rsidRPr="00A84758" w:rsidRDefault="002B51C7" w:rsidP="00A8475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retorna para o passo </w:t>
      </w:r>
      <w:r w:rsidR="003A0CAA" w:rsidRPr="00A84758">
        <w:rPr>
          <w:rFonts w:ascii="Times New Roman" w:hAnsi="Times New Roman" w:cs="Times New Roman"/>
          <w:sz w:val="24"/>
          <w:szCs w:val="24"/>
        </w:rPr>
        <w:t>5</w:t>
      </w:r>
      <w:r w:rsidRPr="00A84758">
        <w:rPr>
          <w:rFonts w:ascii="Times New Roman" w:hAnsi="Times New Roman" w:cs="Times New Roman"/>
          <w:sz w:val="24"/>
          <w:szCs w:val="24"/>
        </w:rPr>
        <w:t xml:space="preserve"> do fluxo básico;</w:t>
      </w:r>
    </w:p>
    <w:p w14:paraId="24755F5A" w14:textId="3EF8485F" w:rsidR="002B51C7" w:rsidRPr="00A84758" w:rsidRDefault="002B51C7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FE002_Sistema_indisponível."/>
      <w:bookmarkStart w:id="19" w:name="_Toc517525658"/>
      <w:bookmarkStart w:id="20" w:name="_Toc517528827"/>
      <w:bookmarkStart w:id="21" w:name="_Toc517717401"/>
      <w:bookmarkEnd w:id="18"/>
      <w:r w:rsidRPr="00A84758">
        <w:rPr>
          <w:rFonts w:ascii="Times New Roman" w:hAnsi="Times New Roman" w:cs="Times New Roman"/>
          <w:b/>
          <w:color w:val="auto"/>
        </w:rPr>
        <w:t>FE</w:t>
      </w:r>
      <w:r w:rsidR="00A84758" w:rsidRPr="00A84758">
        <w:rPr>
          <w:rFonts w:ascii="Times New Roman" w:hAnsi="Times New Roman" w:cs="Times New Roman"/>
          <w:b/>
          <w:color w:val="auto"/>
        </w:rPr>
        <w:t>_</w:t>
      </w:r>
      <w:r w:rsidRPr="00A84758">
        <w:rPr>
          <w:rFonts w:ascii="Times New Roman" w:hAnsi="Times New Roman" w:cs="Times New Roman"/>
          <w:b/>
          <w:color w:val="auto"/>
        </w:rPr>
        <w:t>002.</w:t>
      </w:r>
      <w:bookmarkEnd w:id="19"/>
      <w:bookmarkEnd w:id="20"/>
      <w:bookmarkEnd w:id="21"/>
    </w:p>
    <w:p w14:paraId="644A1C34" w14:textId="77777777" w:rsidR="007B1DCD" w:rsidRPr="00A84758" w:rsidRDefault="007B1DCD" w:rsidP="00A847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inicia se ocorrer um erro inesperado quando persistirem as informações no banco de dados.</w:t>
      </w:r>
    </w:p>
    <w:p w14:paraId="032BE0AE" w14:textId="2766160B" w:rsidR="002B51C7" w:rsidRPr="00A84758" w:rsidRDefault="002B51C7" w:rsidP="00A847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hyperlink r:id="rId11" w:anchor="MS_003" w:history="1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[MS_003]</w:t>
        </w:r>
      </w:hyperlink>
    </w:p>
    <w:p w14:paraId="45572BDB" w14:textId="77777777" w:rsidR="002B51C7" w:rsidRPr="00A84758" w:rsidRDefault="002B51C7" w:rsidP="00A847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474CFCAF" w14:textId="099FEDCB" w:rsidR="00A96B7C" w:rsidRPr="00A84758" w:rsidRDefault="002B51C7" w:rsidP="00A8475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5F7393B3" w14:textId="77777777" w:rsidR="00A84758" w:rsidRPr="00A84758" w:rsidRDefault="00A84758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2" w:name="_Toc517717211"/>
      <w:bookmarkStart w:id="23" w:name="_FE_003"/>
      <w:bookmarkEnd w:id="23"/>
      <w:r w:rsidRPr="00A84758">
        <w:rPr>
          <w:rFonts w:ascii="Times New Roman" w:hAnsi="Times New Roman" w:cs="Times New Roman"/>
          <w:b/>
          <w:color w:val="auto"/>
        </w:rPr>
        <w:t>FE_003</w:t>
      </w:r>
      <w:bookmarkEnd w:id="22"/>
    </w:p>
    <w:p w14:paraId="6FF62FE3" w14:textId="77777777" w:rsidR="00A84758" w:rsidRPr="00A84758" w:rsidRDefault="00A84758" w:rsidP="00A8475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Este fluxo se inicia quando o administrador não informa o </w:t>
      </w:r>
      <w:proofErr w:type="spellStart"/>
      <w:r w:rsidRPr="00A8475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84758">
        <w:rPr>
          <w:rFonts w:ascii="Times New Roman" w:hAnsi="Times New Roman" w:cs="Times New Roman"/>
          <w:sz w:val="24"/>
          <w:szCs w:val="24"/>
        </w:rPr>
        <w:t xml:space="preserve"> valido.</w:t>
      </w:r>
    </w:p>
    <w:p w14:paraId="52980CF4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24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A84758">
        <w:rPr>
          <w:rFonts w:ascii="Times New Roman" w:hAnsi="Times New Roman" w:cs="Times New Roman"/>
          <w:sz w:val="24"/>
          <w:szCs w:val="24"/>
        </w:rPr>
        <w:instrText>HYPERLINK "Artefatos.docx" \l "MS_006"</w:instrText>
      </w:r>
      <w:ins w:id="25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</w:t>
        </w:r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</w:t>
        </w:r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_00</w:t>
        </w:r>
      </w:ins>
      <w:r w:rsidRPr="00A8475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6</w:t>
      </w:r>
      <w:ins w:id="26" w:author="Jean Carlos Moreira da Silva" w:date="2018-06-23T17:17:00Z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A84758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2E35BF4A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5EF83AC5" w14:textId="77777777" w:rsidR="00A84758" w:rsidRPr="00A84758" w:rsidRDefault="00A84758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FE_004"/>
      <w:bookmarkStart w:id="28" w:name="_Toc517717212"/>
      <w:bookmarkEnd w:id="27"/>
      <w:r w:rsidRPr="00A84758">
        <w:rPr>
          <w:rFonts w:ascii="Times New Roman" w:hAnsi="Times New Roman" w:cs="Times New Roman"/>
          <w:b/>
          <w:color w:val="auto"/>
        </w:rPr>
        <w:t>FE_004</w:t>
      </w:r>
      <w:bookmarkEnd w:id="28"/>
    </w:p>
    <w:p w14:paraId="73F37CF1" w14:textId="77777777" w:rsidR="00A84758" w:rsidRPr="00A84758" w:rsidRDefault="00A84758" w:rsidP="00A8475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se inicia quando o administrador não informa o email valido.</w:t>
      </w:r>
    </w:p>
    <w:p w14:paraId="5F0D2089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29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A84758">
        <w:rPr>
          <w:rFonts w:ascii="Times New Roman" w:hAnsi="Times New Roman" w:cs="Times New Roman"/>
          <w:sz w:val="24"/>
          <w:szCs w:val="24"/>
        </w:rPr>
        <w:instrText>HYPERLINK "Artefatos.docx" \l "MS_007"</w:instrText>
      </w:r>
      <w:ins w:id="30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</w:t>
        </w:r>
      </w:ins>
      <w:r w:rsidRPr="00A8475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7</w:t>
      </w:r>
      <w:ins w:id="31" w:author="Jean Carlos Moreira da Silva" w:date="2018-06-23T17:17:00Z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A84758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15A612B2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1F27F1DC" w14:textId="77777777" w:rsidR="00A84758" w:rsidRPr="00A84758" w:rsidRDefault="00A84758" w:rsidP="00A84758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2" w:name="_FE_005"/>
      <w:bookmarkStart w:id="33" w:name="_Toc517717213"/>
      <w:bookmarkEnd w:id="32"/>
      <w:r w:rsidRPr="00A84758">
        <w:rPr>
          <w:rFonts w:ascii="Times New Roman" w:hAnsi="Times New Roman" w:cs="Times New Roman"/>
          <w:b/>
          <w:color w:val="auto"/>
        </w:rPr>
        <w:t>FE_005</w:t>
      </w:r>
      <w:bookmarkEnd w:id="33"/>
    </w:p>
    <w:p w14:paraId="5A764B6E" w14:textId="77777777" w:rsidR="00A84758" w:rsidRPr="00A84758" w:rsidRDefault="00A84758" w:rsidP="00A8475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Este fluxo se inicia quando o administrador informa uma quantidade menor ou maior de caracteres ao campo.</w:t>
      </w:r>
    </w:p>
    <w:p w14:paraId="073891E2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34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A84758">
        <w:rPr>
          <w:rFonts w:ascii="Times New Roman" w:hAnsi="Times New Roman" w:cs="Times New Roman"/>
          <w:sz w:val="24"/>
          <w:szCs w:val="24"/>
        </w:rPr>
        <w:instrText>HYPERLINK "Artefatos.docx" \l "MS_005"</w:instrText>
      </w:r>
      <w:ins w:id="35" w:author="Jean Carlos Moreira da Silva" w:date="2018-06-23T17:17:00Z">
        <w:r w:rsidRPr="00A847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</w:t>
        </w:r>
      </w:ins>
      <w:r w:rsidRPr="00A8475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5</w:t>
      </w:r>
      <w:ins w:id="36" w:author="Jean Carlos Moreira da Silva" w:date="2018-06-23T17:17:00Z">
        <w:r w:rsidRPr="00A8475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A84758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20413331" w14:textId="77777777" w:rsidR="00A84758" w:rsidRPr="00A84758" w:rsidRDefault="00A84758" w:rsidP="00A84758">
      <w:pPr>
        <w:pStyle w:val="PargrafodaLista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4758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577227BD" w14:textId="77777777" w:rsidR="00A84758" w:rsidRPr="00A84758" w:rsidRDefault="00A84758" w:rsidP="00A8475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A84758" w:rsidRPr="00A8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8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E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950EA"/>
    <w:multiLevelType w:val="hybridMultilevel"/>
    <w:tmpl w:val="B618543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E97B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372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E7A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5F11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B44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D666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AA797E"/>
    <w:multiLevelType w:val="hybridMultilevel"/>
    <w:tmpl w:val="B04827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8058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7032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C7D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E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EE4C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5478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7"/>
  </w:num>
  <w:num w:numId="5">
    <w:abstractNumId w:val="15"/>
  </w:num>
  <w:num w:numId="6">
    <w:abstractNumId w:val="19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2"/>
  </w:num>
  <w:num w:numId="12">
    <w:abstractNumId w:val="0"/>
  </w:num>
  <w:num w:numId="13">
    <w:abstractNumId w:val="9"/>
  </w:num>
  <w:num w:numId="14">
    <w:abstractNumId w:val="17"/>
  </w:num>
  <w:num w:numId="15">
    <w:abstractNumId w:val="10"/>
  </w:num>
  <w:num w:numId="16">
    <w:abstractNumId w:val="16"/>
  </w:num>
  <w:num w:numId="17">
    <w:abstractNumId w:val="13"/>
  </w:num>
  <w:num w:numId="18">
    <w:abstractNumId w:val="11"/>
  </w:num>
  <w:num w:numId="19">
    <w:abstractNumId w:val="18"/>
  </w:num>
  <w:num w:numId="20">
    <w:abstractNumId w:val="20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5A"/>
    <w:rsid w:val="0005059C"/>
    <w:rsid w:val="000B3AB6"/>
    <w:rsid w:val="000D0BCB"/>
    <w:rsid w:val="000F2E00"/>
    <w:rsid w:val="00164228"/>
    <w:rsid w:val="00175A29"/>
    <w:rsid w:val="001941FF"/>
    <w:rsid w:val="001C0FAA"/>
    <w:rsid w:val="001D1496"/>
    <w:rsid w:val="001E5016"/>
    <w:rsid w:val="001F2167"/>
    <w:rsid w:val="00223719"/>
    <w:rsid w:val="002B51C7"/>
    <w:rsid w:val="002B6E8F"/>
    <w:rsid w:val="002B7CDB"/>
    <w:rsid w:val="003A0CAA"/>
    <w:rsid w:val="003B03E8"/>
    <w:rsid w:val="0040175F"/>
    <w:rsid w:val="004341D2"/>
    <w:rsid w:val="00442C8A"/>
    <w:rsid w:val="004F15B0"/>
    <w:rsid w:val="00512880"/>
    <w:rsid w:val="00524B6C"/>
    <w:rsid w:val="0056570C"/>
    <w:rsid w:val="00675894"/>
    <w:rsid w:val="006E5EF0"/>
    <w:rsid w:val="00703BBC"/>
    <w:rsid w:val="00703CA1"/>
    <w:rsid w:val="00712ECC"/>
    <w:rsid w:val="0073396F"/>
    <w:rsid w:val="00762B8C"/>
    <w:rsid w:val="007666B4"/>
    <w:rsid w:val="007B1DCD"/>
    <w:rsid w:val="007C457D"/>
    <w:rsid w:val="008E067A"/>
    <w:rsid w:val="00951D37"/>
    <w:rsid w:val="009D21B7"/>
    <w:rsid w:val="00A17793"/>
    <w:rsid w:val="00A84758"/>
    <w:rsid w:val="00A96B7C"/>
    <w:rsid w:val="00AA4D25"/>
    <w:rsid w:val="00B6052B"/>
    <w:rsid w:val="00C230FF"/>
    <w:rsid w:val="00C77E7E"/>
    <w:rsid w:val="00D3369F"/>
    <w:rsid w:val="00D5368A"/>
    <w:rsid w:val="00DE555A"/>
    <w:rsid w:val="00DF2E90"/>
    <w:rsid w:val="00E048A9"/>
    <w:rsid w:val="00E375AA"/>
    <w:rsid w:val="00EB4B04"/>
    <w:rsid w:val="00F03C51"/>
    <w:rsid w:val="00FA57B1"/>
    <w:rsid w:val="00FD24D1"/>
    <w:rsid w:val="00FE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E97E"/>
  <w15:chartTrackingRefBased/>
  <w15:docId w15:val="{A446CD73-1519-418D-840D-A1FA2F1F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5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5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8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B0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B5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5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E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5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EF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CA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4758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40175F"/>
    <w:pPr>
      <w:tabs>
        <w:tab w:val="left" w:pos="880"/>
        <w:tab w:val="right" w:leader="dot" w:pos="8494"/>
      </w:tabs>
      <w:spacing w:after="100" w:line="360" w:lineRule="auto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D1496"/>
    <w:pPr>
      <w:tabs>
        <w:tab w:val="left" w:pos="1320"/>
        <w:tab w:val="right" w:leader="dot" w:pos="8494"/>
      </w:tabs>
      <w:spacing w:after="100" w:line="360" w:lineRule="auto"/>
      <w:ind w:left="440"/>
      <w:jc w:val="both"/>
    </w:pPr>
  </w:style>
  <w:style w:type="character" w:styleId="MenoPendente">
    <w:name w:val="Unresolved Mention"/>
    <w:basedOn w:val="Fontepargpadro"/>
    <w:uiPriority w:val="99"/>
    <w:semiHidden/>
    <w:unhideWhenUsed/>
    <w:rsid w:val="001D14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175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5368A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efatos.docx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11" Type="http://schemas.openxmlformats.org/officeDocument/2006/relationships/hyperlink" Target="Artefato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rtefat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Artefato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1EE8-C697-406A-B054-1D9B914E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694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54</cp:revision>
  <dcterms:created xsi:type="dcterms:W3CDTF">2018-06-23T17:59:00Z</dcterms:created>
  <dcterms:modified xsi:type="dcterms:W3CDTF">2018-06-25T22:17:00Z</dcterms:modified>
</cp:coreProperties>
</file>