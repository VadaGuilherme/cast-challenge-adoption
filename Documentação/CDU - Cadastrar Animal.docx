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A9D6" w14:textId="77777777" w:rsidR="00157E35" w:rsidRPr="00773C73" w:rsidRDefault="00157E35" w:rsidP="00773C7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517714142"/>
      <w:r w:rsidRPr="00773C73">
        <w:rPr>
          <w:rFonts w:ascii="Times New Roman" w:hAnsi="Times New Roman" w:cs="Times New Roman"/>
          <w:sz w:val="40"/>
          <w:szCs w:val="40"/>
        </w:rPr>
        <w:t>SISTEMA DE GERENCIAMENTO DE ADOÇÕES (SGA)</w:t>
      </w:r>
      <w:bookmarkStart w:id="1" w:name="_GoBack"/>
      <w:bookmarkEnd w:id="1"/>
    </w:p>
    <w:p w14:paraId="0AF53ED4" w14:textId="675BBAFD" w:rsidR="00157E35" w:rsidRPr="00773C73" w:rsidRDefault="00157E35" w:rsidP="00773C7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73C73">
        <w:rPr>
          <w:rFonts w:ascii="Times New Roman" w:hAnsi="Times New Roman" w:cs="Times New Roman"/>
          <w:sz w:val="40"/>
          <w:szCs w:val="40"/>
        </w:rPr>
        <w:t>CDU – CADASTRAR ANIMAL</w:t>
      </w:r>
    </w:p>
    <w:p w14:paraId="7D77F473" w14:textId="77777777" w:rsidR="00157E35" w:rsidRPr="00773C73" w:rsidRDefault="00157E35" w:rsidP="00773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9CAC6" w14:textId="77777777" w:rsidR="00157E35" w:rsidRPr="00773C73" w:rsidRDefault="00157E35" w:rsidP="00773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Controle de Versão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73C73" w:rsidRPr="00773C73" w14:paraId="3D41E9FE" w14:textId="77777777" w:rsidTr="00157E35">
        <w:trPr>
          <w:trHeight w:val="41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F675" w14:textId="77777777" w:rsidR="00157E35" w:rsidRPr="00773C73" w:rsidRDefault="00157E35" w:rsidP="00773C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3C7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A8F6" w14:textId="77777777" w:rsidR="00157E35" w:rsidRPr="00773C73" w:rsidRDefault="00157E35" w:rsidP="00773C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3C73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</w:tr>
      <w:tr w:rsidR="00773C73" w:rsidRPr="00773C73" w14:paraId="324A1733" w14:textId="77777777" w:rsidTr="00157E35">
        <w:trPr>
          <w:trHeight w:val="41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7C3C" w14:textId="77777777" w:rsidR="00157E35" w:rsidRPr="00773C73" w:rsidRDefault="00157E35" w:rsidP="00773C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3C73">
              <w:rPr>
                <w:rFonts w:ascii="Times New Roman" w:hAnsi="Times New Roman" w:cs="Times New Roman"/>
                <w:sz w:val="24"/>
                <w:szCs w:val="24"/>
              </w:rPr>
              <w:t>Jean Carlos Moreira da Silva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BDCD" w14:textId="77777777" w:rsidR="00157E35" w:rsidRPr="00773C73" w:rsidRDefault="00157E35" w:rsidP="00773C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3C7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bookmarkEnd w:id="0"/>
      </w:tr>
    </w:tbl>
    <w:p w14:paraId="24B78DC8" w14:textId="77777777" w:rsidR="00157E35" w:rsidRPr="00773C73" w:rsidRDefault="00157E35" w:rsidP="00773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44167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4BE9D" w14:textId="7DC586EB" w:rsidR="00157E35" w:rsidRPr="00773C73" w:rsidRDefault="00157E35" w:rsidP="00773C73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773C73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ÍNDICE</w:t>
          </w:r>
        </w:p>
        <w:p w14:paraId="76E4CF95" w14:textId="5D30C3DA" w:rsidR="00773C73" w:rsidRPr="00773C73" w:rsidRDefault="00157E35" w:rsidP="00773C73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773C7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773C7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773C7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17717708" w:history="1">
            <w:r w:rsidR="00773C73"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</w:t>
            </w:r>
            <w:r w:rsidR="00773C73" w:rsidRPr="00773C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773C73"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Objetivo</w:t>
            </w:r>
            <w:r w:rsidR="00773C73"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73C73"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73C73"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_Toc517717708 \h </w:instrText>
            </w:r>
            <w:r w:rsidR="00773C73"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73C73"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73C73"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73C73"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C7499" w14:textId="2E5E87F0" w:rsidR="00773C73" w:rsidRPr="00773C73" w:rsidRDefault="00773C73" w:rsidP="00773C73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709" w:history="1"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2.</w:t>
            </w:r>
            <w:r w:rsidRPr="00773C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Autores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_Toc517717709 \h </w:instrTex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1F9F4" w14:textId="3BF2165F" w:rsidR="00773C73" w:rsidRPr="00773C73" w:rsidRDefault="00773C73" w:rsidP="00773C73">
          <w:pPr>
            <w:pStyle w:val="Sumrio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710" w:history="1"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</w:t>
            </w:r>
            <w:r w:rsidRPr="00773C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de Eventos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_Toc517717710 \h </w:instrTex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F06D1" w14:textId="74CB3260" w:rsidR="00773C73" w:rsidRPr="00773C73" w:rsidRDefault="00773C73" w:rsidP="00773C73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711" w:history="1"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3.1.</w:t>
            </w:r>
            <w:r w:rsidRPr="00773C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Básico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_Toc517717711 \h </w:instrTex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55F76" w14:textId="654BA2A4" w:rsidR="00773C73" w:rsidRPr="00773C73" w:rsidRDefault="00773C73" w:rsidP="00773C73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712" w:history="1"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3.2.</w:t>
            </w:r>
            <w:r w:rsidRPr="00773C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Alternativo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_Toc517717712 \h </w:instrTex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BFC0D" w14:textId="15C70903" w:rsidR="00773C73" w:rsidRPr="00773C73" w:rsidRDefault="00773C73" w:rsidP="00773C73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713" w:history="1"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3.2.1.</w:t>
            </w:r>
            <w:r w:rsidRPr="00773C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FA_001.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_Toc517717713 \h </w:instrTex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12B75" w14:textId="47FBD987" w:rsidR="00773C73" w:rsidRPr="00773C73" w:rsidRDefault="00773C73" w:rsidP="00773C73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714" w:history="1"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3.3.</w:t>
            </w:r>
            <w:r w:rsidRPr="00773C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Fluxo de Exceção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_Toc517717714 \h </w:instrTex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CEBD8" w14:textId="77153F25" w:rsidR="00773C73" w:rsidRPr="00773C73" w:rsidRDefault="00773C73" w:rsidP="00773C73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715" w:history="1"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3.3.1.</w:t>
            </w:r>
            <w:r w:rsidRPr="00773C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FE_001.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_Toc517717715 \h </w:instrTex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07AC3" w14:textId="7F15CA26" w:rsidR="00773C73" w:rsidRPr="00773C73" w:rsidRDefault="00773C73" w:rsidP="00773C73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716" w:history="1"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3.3.2.</w:t>
            </w:r>
            <w:r w:rsidRPr="00773C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FE_002.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_Toc517717716 \h </w:instrTex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6254A4" w14:textId="572D83C5" w:rsidR="00773C73" w:rsidRPr="00773C73" w:rsidRDefault="00773C73" w:rsidP="00773C73">
          <w:pPr>
            <w:pStyle w:val="Sumrio3"/>
            <w:tabs>
              <w:tab w:val="left" w:pos="1320"/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7717717" w:history="1"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3.3.3.</w:t>
            </w:r>
            <w:r w:rsidRPr="00773C7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Pr="00773C73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FE_003.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_Toc517717717 \h </w:instrTex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73C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14B39" w14:textId="60995F2B" w:rsidR="00157E35" w:rsidRPr="00773C73" w:rsidRDefault="00157E35" w:rsidP="00773C73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73C7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AE0A90C" w14:textId="77777777" w:rsidR="00157E35" w:rsidRPr="00773C73" w:rsidRDefault="00157E35" w:rsidP="00773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6BB0C" w14:textId="30C6EF8C" w:rsidR="008F57B0" w:rsidRPr="00773C73" w:rsidRDefault="008F57B0" w:rsidP="00773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73C73">
        <w:rPr>
          <w:rFonts w:ascii="Times New Roman" w:hAnsi="Times New Roman" w:cs="Times New Roman"/>
          <w:sz w:val="24"/>
          <w:szCs w:val="24"/>
        </w:rPr>
        <w:br w:type="page"/>
      </w:r>
    </w:p>
    <w:p w14:paraId="4143B56E" w14:textId="48AF87BA" w:rsidR="00590BCE" w:rsidRPr="00773C73" w:rsidRDefault="00270A13" w:rsidP="00773C73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7717708"/>
      <w:r w:rsidRPr="00773C7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Objetivo</w:t>
      </w:r>
      <w:bookmarkEnd w:id="2"/>
    </w:p>
    <w:p w14:paraId="5CE30B22" w14:textId="1275B38C" w:rsidR="00270A13" w:rsidRPr="00773C73" w:rsidRDefault="00270A13" w:rsidP="00773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 xml:space="preserve">Este caso de uso </w:t>
      </w:r>
      <w:r w:rsidR="000E636C" w:rsidRPr="00773C73">
        <w:rPr>
          <w:rFonts w:ascii="Times New Roman" w:hAnsi="Times New Roman" w:cs="Times New Roman"/>
          <w:sz w:val="24"/>
          <w:szCs w:val="24"/>
        </w:rPr>
        <w:t>possui</w:t>
      </w:r>
      <w:r w:rsidRPr="00773C73">
        <w:rPr>
          <w:rFonts w:ascii="Times New Roman" w:hAnsi="Times New Roman" w:cs="Times New Roman"/>
          <w:sz w:val="24"/>
          <w:szCs w:val="24"/>
        </w:rPr>
        <w:t xml:space="preserve"> como objetivo cadastrar as informações dos animais desamparados para poder ser realizado o processo de adoção.</w:t>
      </w:r>
    </w:p>
    <w:p w14:paraId="09A4E39B" w14:textId="15BC5D4B" w:rsidR="005E1750" w:rsidRPr="00773C73" w:rsidRDefault="005E1750" w:rsidP="00773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3D19F" w14:textId="5475E179" w:rsidR="005E1750" w:rsidRPr="00773C73" w:rsidRDefault="005E1750" w:rsidP="00773C73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717709"/>
      <w:r w:rsidRPr="00773C73">
        <w:rPr>
          <w:rFonts w:ascii="Times New Roman" w:hAnsi="Times New Roman" w:cs="Times New Roman"/>
          <w:b/>
          <w:color w:val="auto"/>
          <w:sz w:val="24"/>
          <w:szCs w:val="24"/>
        </w:rPr>
        <w:t>Autores</w:t>
      </w:r>
      <w:bookmarkEnd w:id="3"/>
    </w:p>
    <w:p w14:paraId="4957B6C6" w14:textId="647271FB" w:rsidR="005E1750" w:rsidRPr="00773C73" w:rsidRDefault="005E1750" w:rsidP="00773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Administrador</w:t>
      </w:r>
    </w:p>
    <w:p w14:paraId="0A0E7656" w14:textId="6990CD12" w:rsidR="005E1750" w:rsidRPr="00773C73" w:rsidRDefault="008F57B0" w:rsidP="00773C73">
      <w:pPr>
        <w:pStyle w:val="Ttulo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73C73">
        <w:rPr>
          <w:rFonts w:ascii="Times New Roman" w:hAnsi="Times New Roman" w:cs="Times New Roman"/>
          <w:color w:val="auto"/>
          <w:sz w:val="24"/>
          <w:szCs w:val="24"/>
        </w:rPr>
        <w:br w:type="page"/>
      </w:r>
      <w:bookmarkStart w:id="4" w:name="_Toc517717710"/>
      <w:r w:rsidR="005E1750" w:rsidRPr="00773C7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Fluxo de Eventos</w:t>
      </w:r>
      <w:bookmarkEnd w:id="4"/>
    </w:p>
    <w:p w14:paraId="4BD35C9D" w14:textId="4DA6EB24" w:rsidR="005E1750" w:rsidRPr="00773C73" w:rsidRDefault="005E1750" w:rsidP="00773C73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7717711"/>
      <w:r w:rsidRPr="00773C73">
        <w:rPr>
          <w:rFonts w:ascii="Times New Roman" w:hAnsi="Times New Roman" w:cs="Times New Roman"/>
          <w:b/>
          <w:color w:val="auto"/>
          <w:sz w:val="24"/>
          <w:szCs w:val="24"/>
        </w:rPr>
        <w:t>Fluxo Básico</w:t>
      </w:r>
      <w:bookmarkEnd w:id="5"/>
    </w:p>
    <w:p w14:paraId="1797A962" w14:textId="6BA30B23" w:rsidR="005E1750" w:rsidRPr="00773C73" w:rsidRDefault="00CF14A6" w:rsidP="00773C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Este caso de uso se inicia quando o administrador aciona a opção “Animal” no menu “Cadastrar”.</w:t>
      </w:r>
    </w:p>
    <w:p w14:paraId="68EF2258" w14:textId="42980CFE" w:rsidR="00CF14A6" w:rsidRPr="00773C73" w:rsidRDefault="007840F6" w:rsidP="00773C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 xml:space="preserve">O sistema carrega as informações </w:t>
      </w:r>
      <w:r w:rsidR="00E61A7B" w:rsidRPr="00773C73">
        <w:rPr>
          <w:rFonts w:ascii="Times New Roman" w:hAnsi="Times New Roman" w:cs="Times New Roman"/>
          <w:sz w:val="24"/>
          <w:szCs w:val="24"/>
        </w:rPr>
        <w:t xml:space="preserve">necessárias do banco de dados; </w:t>
      </w:r>
      <w:hyperlink r:id="rId6" w:anchor="RN_002" w:history="1">
        <w:r w:rsidR="00E61A7B"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[RN_002]</w:t>
        </w:r>
      </w:hyperlink>
      <w:r w:rsidR="004D7027" w:rsidRPr="00773C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50979" w14:textId="39B292C1" w:rsidR="00E61A7B" w:rsidRPr="00773C73" w:rsidRDefault="00E61A7B" w:rsidP="00773C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O sistema carrega a tela de cadastramento de animais;</w:t>
      </w:r>
      <w:r w:rsidR="00A07A85" w:rsidRPr="00773C7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anchor="RN_003" w:history="1">
        <w:r w:rsidR="00CA75A2"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[RN_003]</w:t>
        </w:r>
      </w:hyperlink>
    </w:p>
    <w:p w14:paraId="354902ED" w14:textId="318B7379" w:rsidR="00A07A85" w:rsidRPr="00773C73" w:rsidRDefault="00A07A85" w:rsidP="00773C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 xml:space="preserve">O administrador </w:t>
      </w:r>
      <w:r w:rsidR="00720AF8" w:rsidRPr="00773C73">
        <w:rPr>
          <w:rFonts w:ascii="Times New Roman" w:hAnsi="Times New Roman" w:cs="Times New Roman"/>
          <w:sz w:val="24"/>
          <w:szCs w:val="24"/>
        </w:rPr>
        <w:t xml:space="preserve">informa os dados necessários para o cadastramento do animal e aciona a opção “Salvar”; </w:t>
      </w:r>
      <w:hyperlink w:anchor="_FA001._Voltar." w:history="1">
        <w:r w:rsidR="00720AF8"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</w:t>
        </w:r>
        <w:r w:rsidR="00872ACD"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FA</w:t>
        </w:r>
        <w:r w:rsidR="00BD2B30"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_</w:t>
        </w:r>
        <w:r w:rsidR="00872ACD"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001</w:t>
        </w:r>
        <w:r w:rsidR="00720AF8"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]</w:t>
        </w:r>
      </w:hyperlink>
      <w:r w:rsidR="00872ACD" w:rsidRPr="00773C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4A232" w14:textId="3C6A1E47" w:rsidR="00BD2B30" w:rsidRPr="00773C73" w:rsidRDefault="00BD2B30" w:rsidP="00773C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 xml:space="preserve">O sistema identifica que todos os campos obrigatórios foram informados; </w:t>
      </w:r>
      <w:hyperlink w:anchor="_FE001_Campos_Obrigatórios" w:history="1">
        <w:r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[FE_001]</w:t>
        </w:r>
      </w:hyperlink>
      <w:r w:rsidR="00773C73" w:rsidRPr="00773C7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w:anchor="_FE_003." w:history="1">
        <w:r w:rsidR="00773C73"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[FE_003]</w:t>
        </w:r>
      </w:hyperlink>
    </w:p>
    <w:p w14:paraId="7CFF2111" w14:textId="1E7AB7E4" w:rsidR="00BD2B30" w:rsidRPr="00773C73" w:rsidRDefault="00BD2B30" w:rsidP="00773C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C73">
        <w:rPr>
          <w:rFonts w:ascii="Times New Roman" w:eastAsia="Times New Roman" w:hAnsi="Times New Roman" w:cs="Times New Roman"/>
          <w:sz w:val="24"/>
          <w:szCs w:val="24"/>
        </w:rPr>
        <w:t xml:space="preserve">O sistema realiza a persistência das informações na base de dados; </w:t>
      </w:r>
      <w:hyperlink w:anchor="_FE002_Sistema_indisponível." w:history="1">
        <w:r w:rsidRPr="00773C7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[FE_002]</w:t>
        </w:r>
      </w:hyperlink>
    </w:p>
    <w:p w14:paraId="62A47F43" w14:textId="14FE5D70" w:rsidR="00BD2B30" w:rsidRPr="00773C73" w:rsidRDefault="00BD2B30" w:rsidP="00773C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C73">
        <w:rPr>
          <w:rFonts w:ascii="Times New Roman" w:eastAsia="Times New Roman" w:hAnsi="Times New Roman" w:cs="Times New Roman"/>
          <w:sz w:val="24"/>
          <w:szCs w:val="24"/>
        </w:rPr>
        <w:t xml:space="preserve">O sistema apresenta a mensagem de confirmação de inclusão; </w:t>
      </w:r>
      <w:hyperlink r:id="rId8" w:anchor="MS_001" w:history="1">
        <w:r w:rsidRPr="00773C73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[MS_001]</w:t>
        </w:r>
      </w:hyperlink>
    </w:p>
    <w:p w14:paraId="5BB3115E" w14:textId="3AFA1874" w:rsidR="00BD2B30" w:rsidRPr="00773C73" w:rsidRDefault="00BD2B30" w:rsidP="00773C7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03D0CD71" w14:textId="77777777" w:rsidR="004D7027" w:rsidRPr="00773C73" w:rsidRDefault="004D7027" w:rsidP="00773C73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7525654"/>
      <w:bookmarkStart w:id="7" w:name="_Toc517717712"/>
      <w:r w:rsidRPr="00773C73">
        <w:rPr>
          <w:rFonts w:ascii="Times New Roman" w:hAnsi="Times New Roman" w:cs="Times New Roman"/>
          <w:b/>
          <w:color w:val="auto"/>
          <w:sz w:val="24"/>
          <w:szCs w:val="24"/>
        </w:rPr>
        <w:t>Fluxo Alternativo</w:t>
      </w:r>
      <w:bookmarkEnd w:id="6"/>
      <w:bookmarkEnd w:id="7"/>
    </w:p>
    <w:p w14:paraId="7C66123B" w14:textId="6EBD429D" w:rsidR="004D7027" w:rsidRPr="00773C73" w:rsidRDefault="004D7027" w:rsidP="00773C73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8" w:name="_FA001._Voltar."/>
      <w:bookmarkStart w:id="9" w:name="_Toc517525655"/>
      <w:bookmarkStart w:id="10" w:name="_Toc517717713"/>
      <w:bookmarkEnd w:id="8"/>
      <w:r w:rsidRPr="00773C73">
        <w:rPr>
          <w:rFonts w:ascii="Times New Roman" w:hAnsi="Times New Roman" w:cs="Times New Roman"/>
          <w:b/>
          <w:color w:val="auto"/>
        </w:rPr>
        <w:t>FA</w:t>
      </w:r>
      <w:r w:rsidR="00773C73" w:rsidRPr="00773C73">
        <w:rPr>
          <w:rFonts w:ascii="Times New Roman" w:hAnsi="Times New Roman" w:cs="Times New Roman"/>
          <w:b/>
          <w:color w:val="auto"/>
        </w:rPr>
        <w:t>_</w:t>
      </w:r>
      <w:r w:rsidRPr="00773C73">
        <w:rPr>
          <w:rFonts w:ascii="Times New Roman" w:hAnsi="Times New Roman" w:cs="Times New Roman"/>
          <w:b/>
          <w:color w:val="auto"/>
        </w:rPr>
        <w:t>001.</w:t>
      </w:r>
      <w:bookmarkEnd w:id="9"/>
      <w:bookmarkEnd w:id="10"/>
    </w:p>
    <w:p w14:paraId="72D66BC0" w14:textId="77777777" w:rsidR="004D7027" w:rsidRPr="00773C73" w:rsidRDefault="004D7027" w:rsidP="00773C73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Este fluxo se inicia quando o administrador aciona a opção “Voltar”.</w:t>
      </w:r>
    </w:p>
    <w:p w14:paraId="26F08A94" w14:textId="77777777" w:rsidR="004D7027" w:rsidRPr="00773C73" w:rsidRDefault="004D7027" w:rsidP="00773C7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O sistema redireciona para tela inicial;</w:t>
      </w:r>
    </w:p>
    <w:p w14:paraId="0B5EA20A" w14:textId="6E0A6EEE" w:rsidR="00C7002A" w:rsidRPr="00773C73" w:rsidRDefault="004D7027" w:rsidP="00773C7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O caso de uso é encerrado;</w:t>
      </w:r>
      <w:bookmarkStart w:id="11" w:name="_Toc517525656"/>
    </w:p>
    <w:p w14:paraId="64333708" w14:textId="5D8413EA" w:rsidR="004D7027" w:rsidRPr="00773C73" w:rsidRDefault="004D7027" w:rsidP="00773C73">
      <w:pPr>
        <w:pStyle w:val="Ttulo2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17717714"/>
      <w:r w:rsidRPr="00773C73">
        <w:rPr>
          <w:rFonts w:ascii="Times New Roman" w:hAnsi="Times New Roman" w:cs="Times New Roman"/>
          <w:b/>
          <w:color w:val="auto"/>
          <w:sz w:val="24"/>
          <w:szCs w:val="24"/>
        </w:rPr>
        <w:t>Fluxo de Exceção</w:t>
      </w:r>
      <w:bookmarkEnd w:id="11"/>
      <w:bookmarkEnd w:id="12"/>
      <w:r w:rsidRPr="00773C73"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1BD313F6" w14:textId="475DF6F8" w:rsidR="004D7027" w:rsidRPr="00773C73" w:rsidRDefault="004D7027" w:rsidP="00773C73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3" w:name="_FE001_Campos_Obrigatórios"/>
      <w:bookmarkStart w:id="14" w:name="_Toc517525657"/>
      <w:bookmarkStart w:id="15" w:name="_Toc517717715"/>
      <w:bookmarkEnd w:id="13"/>
      <w:r w:rsidRPr="00773C73">
        <w:rPr>
          <w:rFonts w:ascii="Times New Roman" w:hAnsi="Times New Roman" w:cs="Times New Roman"/>
          <w:b/>
          <w:color w:val="auto"/>
        </w:rPr>
        <w:t>FE</w:t>
      </w:r>
      <w:r w:rsidR="00773C73" w:rsidRPr="00773C73">
        <w:rPr>
          <w:rFonts w:ascii="Times New Roman" w:hAnsi="Times New Roman" w:cs="Times New Roman"/>
          <w:b/>
          <w:color w:val="auto"/>
        </w:rPr>
        <w:t>_</w:t>
      </w:r>
      <w:r w:rsidRPr="00773C73">
        <w:rPr>
          <w:rFonts w:ascii="Times New Roman" w:hAnsi="Times New Roman" w:cs="Times New Roman"/>
          <w:b/>
          <w:color w:val="auto"/>
        </w:rPr>
        <w:t>001.</w:t>
      </w:r>
      <w:bookmarkEnd w:id="14"/>
      <w:bookmarkEnd w:id="15"/>
    </w:p>
    <w:p w14:paraId="0BB186FB" w14:textId="77777777" w:rsidR="004D7027" w:rsidRPr="00773C73" w:rsidRDefault="004D7027" w:rsidP="00773C7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Este fluxo se inicia quando o administrador não informa algum campo obrigatório.</w:t>
      </w:r>
    </w:p>
    <w:p w14:paraId="34941105" w14:textId="49EC21AA" w:rsidR="004D7027" w:rsidRPr="00773C73" w:rsidRDefault="004D7027" w:rsidP="00773C7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 xml:space="preserve">O sistema informa a mensagem de obrigatoriedade para o campo; </w:t>
      </w:r>
      <w:hyperlink r:id="rId9" w:anchor="MS_002" w:history="1">
        <w:r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[MS_002]</w:t>
        </w:r>
      </w:hyperlink>
    </w:p>
    <w:p w14:paraId="2F5DAB62" w14:textId="77777777" w:rsidR="004D7027" w:rsidRPr="00773C73" w:rsidRDefault="004D7027" w:rsidP="00773C7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O sistema retorna para o passo 2 do fluxo básico;</w:t>
      </w:r>
    </w:p>
    <w:p w14:paraId="37849BC7" w14:textId="79297AEE" w:rsidR="004D7027" w:rsidRPr="00773C73" w:rsidRDefault="004D7027" w:rsidP="00773C73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6" w:name="_FE002_Sistema_indisponível."/>
      <w:bookmarkStart w:id="17" w:name="_Toc517525658"/>
      <w:bookmarkStart w:id="18" w:name="_Toc517717716"/>
      <w:bookmarkEnd w:id="16"/>
      <w:r w:rsidRPr="00773C73">
        <w:rPr>
          <w:rFonts w:ascii="Times New Roman" w:hAnsi="Times New Roman" w:cs="Times New Roman"/>
          <w:b/>
          <w:color w:val="auto"/>
        </w:rPr>
        <w:t>FE</w:t>
      </w:r>
      <w:r w:rsidR="00773C73" w:rsidRPr="00773C73">
        <w:rPr>
          <w:rFonts w:ascii="Times New Roman" w:hAnsi="Times New Roman" w:cs="Times New Roman"/>
          <w:b/>
          <w:color w:val="auto"/>
        </w:rPr>
        <w:t>_</w:t>
      </w:r>
      <w:r w:rsidRPr="00773C73">
        <w:rPr>
          <w:rFonts w:ascii="Times New Roman" w:hAnsi="Times New Roman" w:cs="Times New Roman"/>
          <w:b/>
          <w:color w:val="auto"/>
        </w:rPr>
        <w:t>002.</w:t>
      </w:r>
      <w:bookmarkEnd w:id="17"/>
      <w:bookmarkEnd w:id="18"/>
    </w:p>
    <w:p w14:paraId="7558FE93" w14:textId="2C8BBC9B" w:rsidR="004D7027" w:rsidRPr="00773C73" w:rsidRDefault="004D7027" w:rsidP="00773C7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 xml:space="preserve">Este fluxo </w:t>
      </w:r>
      <w:r w:rsidR="000D7BC4" w:rsidRPr="00773C73">
        <w:rPr>
          <w:rFonts w:ascii="Times New Roman" w:hAnsi="Times New Roman" w:cs="Times New Roman"/>
          <w:sz w:val="24"/>
          <w:szCs w:val="24"/>
        </w:rPr>
        <w:t>inicia se</w:t>
      </w:r>
      <w:r w:rsidRPr="00773C73">
        <w:rPr>
          <w:rFonts w:ascii="Times New Roman" w:hAnsi="Times New Roman" w:cs="Times New Roman"/>
          <w:sz w:val="24"/>
          <w:szCs w:val="24"/>
        </w:rPr>
        <w:t xml:space="preserve"> ocorre</w:t>
      </w:r>
      <w:r w:rsidR="000D7BC4" w:rsidRPr="00773C73">
        <w:rPr>
          <w:rFonts w:ascii="Times New Roman" w:hAnsi="Times New Roman" w:cs="Times New Roman"/>
          <w:sz w:val="24"/>
          <w:szCs w:val="24"/>
        </w:rPr>
        <w:t>r</w:t>
      </w:r>
      <w:r w:rsidRPr="00773C73">
        <w:rPr>
          <w:rFonts w:ascii="Times New Roman" w:hAnsi="Times New Roman" w:cs="Times New Roman"/>
          <w:sz w:val="24"/>
          <w:szCs w:val="24"/>
        </w:rPr>
        <w:t xml:space="preserve"> um erro inesperado </w:t>
      </w:r>
      <w:r w:rsidR="000D7BC4" w:rsidRPr="00773C73">
        <w:rPr>
          <w:rFonts w:ascii="Times New Roman" w:hAnsi="Times New Roman" w:cs="Times New Roman"/>
          <w:sz w:val="24"/>
          <w:szCs w:val="24"/>
        </w:rPr>
        <w:t>quando</w:t>
      </w:r>
      <w:r w:rsidRPr="00773C73">
        <w:rPr>
          <w:rFonts w:ascii="Times New Roman" w:hAnsi="Times New Roman" w:cs="Times New Roman"/>
          <w:sz w:val="24"/>
          <w:szCs w:val="24"/>
        </w:rPr>
        <w:t xml:space="preserve"> persist</w:t>
      </w:r>
      <w:r w:rsidR="000D7BC4" w:rsidRPr="00773C73">
        <w:rPr>
          <w:rFonts w:ascii="Times New Roman" w:hAnsi="Times New Roman" w:cs="Times New Roman"/>
          <w:sz w:val="24"/>
          <w:szCs w:val="24"/>
        </w:rPr>
        <w:t xml:space="preserve">irem </w:t>
      </w:r>
      <w:r w:rsidRPr="00773C73">
        <w:rPr>
          <w:rFonts w:ascii="Times New Roman" w:hAnsi="Times New Roman" w:cs="Times New Roman"/>
          <w:sz w:val="24"/>
          <w:szCs w:val="24"/>
        </w:rPr>
        <w:t>as informações no banco de dados.</w:t>
      </w:r>
    </w:p>
    <w:p w14:paraId="722B5312" w14:textId="5726B53C" w:rsidR="004D7027" w:rsidRPr="00773C73" w:rsidRDefault="004D7027" w:rsidP="00773C7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 xml:space="preserve">O sistema informa a mensagem de erro crítico; </w:t>
      </w:r>
      <w:hyperlink r:id="rId10" w:anchor="MS_003" w:history="1">
        <w:r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[MS_003]</w:t>
        </w:r>
      </w:hyperlink>
    </w:p>
    <w:p w14:paraId="031EDB8B" w14:textId="77777777" w:rsidR="004D7027" w:rsidRPr="00773C73" w:rsidRDefault="004D7027" w:rsidP="00773C7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O sistema redireciona para tela de inicial;</w:t>
      </w:r>
    </w:p>
    <w:p w14:paraId="323D179C" w14:textId="386A2EFF" w:rsidR="005E1750" w:rsidRPr="00773C73" w:rsidRDefault="004D7027" w:rsidP="00773C7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O caso de uso é encerrado;</w:t>
      </w:r>
    </w:p>
    <w:p w14:paraId="3A4F7F4F" w14:textId="543E955B" w:rsidR="00773C73" w:rsidRPr="00773C73" w:rsidRDefault="00773C73" w:rsidP="00773C73">
      <w:pPr>
        <w:pStyle w:val="Ttulo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9" w:name="_Toc517717213"/>
      <w:bookmarkStart w:id="20" w:name="_FE_003."/>
      <w:bookmarkStart w:id="21" w:name="_Toc517717717"/>
      <w:bookmarkEnd w:id="20"/>
      <w:r w:rsidRPr="00773C73">
        <w:rPr>
          <w:rFonts w:ascii="Times New Roman" w:hAnsi="Times New Roman" w:cs="Times New Roman"/>
          <w:b/>
          <w:color w:val="auto"/>
        </w:rPr>
        <w:lastRenderedPageBreak/>
        <w:t>FE_00</w:t>
      </w:r>
      <w:bookmarkEnd w:id="19"/>
      <w:r w:rsidRPr="00773C73">
        <w:rPr>
          <w:rFonts w:ascii="Times New Roman" w:hAnsi="Times New Roman" w:cs="Times New Roman"/>
          <w:b/>
          <w:color w:val="auto"/>
        </w:rPr>
        <w:t>3.</w:t>
      </w:r>
      <w:bookmarkEnd w:id="21"/>
    </w:p>
    <w:p w14:paraId="16D3DF01" w14:textId="77777777" w:rsidR="00773C73" w:rsidRPr="00773C73" w:rsidRDefault="00773C73" w:rsidP="00773C7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Este fluxo se inicia quando o administrador informa uma quantidade menor ou maior de caracteres ao campo.</w:t>
      </w:r>
    </w:p>
    <w:p w14:paraId="591EF304" w14:textId="77777777" w:rsidR="00773C73" w:rsidRPr="00773C73" w:rsidRDefault="00773C73" w:rsidP="00773C73">
      <w:pPr>
        <w:pStyle w:val="PargrafodaLista"/>
        <w:numPr>
          <w:ilvl w:val="0"/>
          <w:numId w:val="16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 xml:space="preserve">O sistema informa a mensagem de obrigatoriedade para o campo; </w:t>
      </w:r>
      <w:ins w:id="22" w:author="Jean Carlos Moreira da Silva" w:date="2018-06-23T17:17:00Z">
        <w:r w:rsidRPr="00773C7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73C73">
          <w:rPr>
            <w:rFonts w:ascii="Times New Roman" w:hAnsi="Times New Roman" w:cs="Times New Roman"/>
            <w:sz w:val="24"/>
            <w:szCs w:val="24"/>
          </w:rPr>
          <w:instrText xml:space="preserve"> HYPERLINK "file:///C:\\Projetos\\Git\\DesafioCast\\Documentação\\Artefatos.docx" \l "MS_005" </w:instrText>
        </w:r>
        <w:r w:rsidRPr="00773C7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73C7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[MS_005]</w:t>
        </w:r>
        <w:r w:rsidRPr="00773C73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135DCF80" w14:textId="77777777" w:rsidR="00773C73" w:rsidRPr="00773C73" w:rsidRDefault="00773C73" w:rsidP="00773C73">
      <w:pPr>
        <w:pStyle w:val="PargrafodaLista"/>
        <w:numPr>
          <w:ilvl w:val="0"/>
          <w:numId w:val="16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73C73">
        <w:rPr>
          <w:rFonts w:ascii="Times New Roman" w:hAnsi="Times New Roman" w:cs="Times New Roman"/>
          <w:sz w:val="24"/>
          <w:szCs w:val="24"/>
        </w:rPr>
        <w:t>O sistema retorna para o passo 2 do fluxo básico;</w:t>
      </w:r>
    </w:p>
    <w:p w14:paraId="5C99B5B1" w14:textId="77777777" w:rsidR="00773C73" w:rsidRPr="00773C73" w:rsidRDefault="00773C73" w:rsidP="00773C73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773C73" w:rsidRPr="00773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13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AE26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707E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551B56"/>
    <w:multiLevelType w:val="hybridMultilevel"/>
    <w:tmpl w:val="6642690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284C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6C344E"/>
    <w:multiLevelType w:val="hybridMultilevel"/>
    <w:tmpl w:val="04B04E72"/>
    <w:lvl w:ilvl="0" w:tplc="77FEBB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4F6C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8C4204"/>
    <w:multiLevelType w:val="hybridMultilevel"/>
    <w:tmpl w:val="89061D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2D28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BE1BC5"/>
    <w:multiLevelType w:val="hybridMultilevel"/>
    <w:tmpl w:val="5126AA7C"/>
    <w:lvl w:ilvl="0" w:tplc="35D6C3D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9324E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EC7E5E"/>
    <w:multiLevelType w:val="hybridMultilevel"/>
    <w:tmpl w:val="76DAE840"/>
    <w:lvl w:ilvl="0" w:tplc="FFE828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E747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4A47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11"/>
  </w:num>
  <w:num w:numId="6">
    <w:abstractNumId w:val="1"/>
  </w:num>
  <w:num w:numId="7">
    <w:abstractNumId w:val="13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12"/>
  </w:num>
  <w:num w:numId="13">
    <w:abstractNumId w:val="4"/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an Carlos Moreira da Silva">
    <w15:presenceInfo w15:providerId="Windows Live" w15:userId="24de1eb4cc1c3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51"/>
    <w:rsid w:val="000D7BC4"/>
    <w:rsid w:val="000E636C"/>
    <w:rsid w:val="00155104"/>
    <w:rsid w:val="00157E35"/>
    <w:rsid w:val="001C708B"/>
    <w:rsid w:val="00245FC0"/>
    <w:rsid w:val="00270A13"/>
    <w:rsid w:val="00406D7A"/>
    <w:rsid w:val="004D7027"/>
    <w:rsid w:val="00590BCE"/>
    <w:rsid w:val="005E1750"/>
    <w:rsid w:val="00720AF8"/>
    <w:rsid w:val="00773C73"/>
    <w:rsid w:val="007840F6"/>
    <w:rsid w:val="007A4CF1"/>
    <w:rsid w:val="0083399B"/>
    <w:rsid w:val="00867F09"/>
    <w:rsid w:val="00872ACD"/>
    <w:rsid w:val="008F57B0"/>
    <w:rsid w:val="00A07A85"/>
    <w:rsid w:val="00BD2B30"/>
    <w:rsid w:val="00C7002A"/>
    <w:rsid w:val="00CA75A2"/>
    <w:rsid w:val="00CF14A6"/>
    <w:rsid w:val="00D8406D"/>
    <w:rsid w:val="00D864B5"/>
    <w:rsid w:val="00E21240"/>
    <w:rsid w:val="00E466B1"/>
    <w:rsid w:val="00E61A7B"/>
    <w:rsid w:val="00E71812"/>
    <w:rsid w:val="00F17F12"/>
    <w:rsid w:val="00F30451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3967"/>
  <w15:chartTrackingRefBased/>
  <w15:docId w15:val="{832EDB1B-CF66-452F-BE21-A736156A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7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7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406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2B3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D7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D7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F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5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7B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399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3399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3399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3399B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E2124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57E35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tefat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Artefatos.docx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rtefatos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rtefatos.docx" TargetMode="External"/><Relationship Id="rId4" Type="http://schemas.openxmlformats.org/officeDocument/2006/relationships/settings" Target="settings.xml"/><Relationship Id="rId9" Type="http://schemas.openxmlformats.org/officeDocument/2006/relationships/hyperlink" Target="Artefatos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4CD40-6B9E-4EC9-A3F8-956E18A99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32</cp:revision>
  <dcterms:created xsi:type="dcterms:W3CDTF">2018-06-23T17:32:00Z</dcterms:created>
  <dcterms:modified xsi:type="dcterms:W3CDTF">2018-06-25T22:20:00Z</dcterms:modified>
</cp:coreProperties>
</file>