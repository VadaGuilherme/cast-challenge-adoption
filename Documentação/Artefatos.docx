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8098E" w14:textId="77777777" w:rsidR="00212F07" w:rsidRPr="0075668E" w:rsidRDefault="00212F07" w:rsidP="001836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668E">
        <w:rPr>
          <w:rFonts w:ascii="Times New Roman" w:hAnsi="Times New Roman" w:cs="Times New Roman"/>
          <w:sz w:val="40"/>
          <w:szCs w:val="40"/>
        </w:rPr>
        <w:t>SISTEMA DE GERENCIAMENTO DE ADOÇÕES (SGA)</w:t>
      </w:r>
    </w:p>
    <w:p w14:paraId="69B36B38" w14:textId="2E0E5509" w:rsidR="00212F07" w:rsidRPr="0075668E" w:rsidRDefault="00212F07" w:rsidP="001836DC">
      <w:pPr>
        <w:spacing w:line="360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75668E">
        <w:rPr>
          <w:rFonts w:ascii="Times New Roman" w:hAnsi="Times New Roman" w:cs="Times New Roman"/>
          <w:sz w:val="40"/>
          <w:szCs w:val="40"/>
        </w:rPr>
        <w:t>DOCUMENTO DE ARTEFATOS</w:t>
      </w:r>
    </w:p>
    <w:p w14:paraId="23252CFF" w14:textId="77777777" w:rsidR="00212F07" w:rsidRPr="0075668E" w:rsidRDefault="00212F0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43BEA75" w14:textId="77777777" w:rsidR="00212F07" w:rsidRPr="0075668E" w:rsidRDefault="00212F0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Controle de Versão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C508DED" w14:textId="77777777" w:rsidTr="00B3496E">
        <w:tc>
          <w:tcPr>
            <w:tcW w:w="4247" w:type="dxa"/>
          </w:tcPr>
          <w:p w14:paraId="699E70B4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247" w:type="dxa"/>
          </w:tcPr>
          <w:p w14:paraId="7E56A04C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Versão</w:t>
            </w:r>
          </w:p>
        </w:tc>
      </w:tr>
      <w:tr w:rsidR="00212F07" w:rsidRPr="0075668E" w14:paraId="08F56DD2" w14:textId="77777777" w:rsidTr="00B3496E">
        <w:tc>
          <w:tcPr>
            <w:tcW w:w="4247" w:type="dxa"/>
          </w:tcPr>
          <w:p w14:paraId="1961A2EE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Jean Carlos Moreira da Silva</w:t>
            </w:r>
          </w:p>
        </w:tc>
        <w:tc>
          <w:tcPr>
            <w:tcW w:w="4247" w:type="dxa"/>
          </w:tcPr>
          <w:p w14:paraId="51B4322B" w14:textId="77777777" w:rsidR="00212F07" w:rsidRPr="0075668E" w:rsidRDefault="00212F07" w:rsidP="001836DC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</w:tr>
    </w:tbl>
    <w:p w14:paraId="6E07CA5C" w14:textId="0CB7CAE2" w:rsidR="00212F07" w:rsidRPr="0075668E" w:rsidRDefault="00212F07" w:rsidP="001836DC">
      <w:pPr>
        <w:spacing w:line="360" w:lineRule="auto"/>
        <w:jc w:val="both"/>
        <w:rPr>
          <w:rFonts w:ascii="Times New Roman" w:eastAsiaTheme="majorEastAsia" w:hAnsi="Times New Roman" w:cs="Times New Roman"/>
          <w:b/>
          <w:sz w:val="24"/>
          <w:szCs w:val="24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8787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EB2B1A" w14:textId="3D472768" w:rsidR="00212F07" w:rsidRPr="0075668E" w:rsidRDefault="00212F07" w:rsidP="0075668E">
          <w:pPr>
            <w:pStyle w:val="CabealhodoSumrio"/>
            <w:spacing w:line="360" w:lineRule="auto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</w:pPr>
          <w:r w:rsidRPr="0075668E">
            <w:rPr>
              <w:rFonts w:ascii="Times New Roman" w:hAnsi="Times New Roman" w:cs="Times New Roman"/>
              <w:b/>
              <w:color w:val="auto"/>
              <w:sz w:val="24"/>
              <w:szCs w:val="24"/>
            </w:rPr>
            <w:t>ÍNDICE</w:t>
          </w:r>
        </w:p>
        <w:p w14:paraId="6681FFE2" w14:textId="1FFF0604" w:rsidR="0075668E" w:rsidRPr="0075668E" w:rsidRDefault="00212F07" w:rsidP="0075668E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begin"/>
          </w: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instrText xml:space="preserve"> TOC \o "1-3" \h \z \u </w:instrText>
          </w: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separate"/>
          </w:r>
          <w:hyperlink w:anchor="_Toc517716286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Regras de Negocio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_Toc517716286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42735F" w14:textId="4584E4A2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87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1.1.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RN_001 Campos Obrigatórios do Responsável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_Toc517716287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50B710" w14:textId="0DAFB027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88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1.2.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RN_002 ComboBox Tipo Animal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_Toc517716288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8BB974" w14:textId="3AEE62D7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89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1.3.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RN_003 Campos Obrigatórios dos animais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_Toc517716289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566C68" w14:textId="5EC986EA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0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1.4.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RN_004 Listagem dos responsáveis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_Toc517716290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89C6BE" w14:textId="2515AC5B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1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1.5.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RN_005 Listagem dos animais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_Toc517716291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9A559E" w14:textId="46946CF3" w:rsidR="0075668E" w:rsidRPr="0075668E" w:rsidRDefault="001B6DAB" w:rsidP="0075668E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2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1.6.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RN_006 Validação CPF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_Toc517716292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D36C23" w14:textId="66812A0B" w:rsidR="0075668E" w:rsidRPr="0075668E" w:rsidRDefault="001B6DAB" w:rsidP="0075668E">
          <w:pPr>
            <w:pStyle w:val="Sumrio2"/>
            <w:tabs>
              <w:tab w:val="left" w:pos="880"/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3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1.7.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RN_007 Validação Email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_Toc517716293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E8371B" w14:textId="3967DEBC" w:rsidR="0075668E" w:rsidRPr="0075668E" w:rsidRDefault="001B6DAB" w:rsidP="0075668E">
          <w:pPr>
            <w:pStyle w:val="Sumrio1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4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2.</w:t>
            </w:r>
            <w:r w:rsidR="0075668E" w:rsidRPr="0075668E">
              <w:rPr>
                <w:rFonts w:ascii="Times New Roman" w:eastAsiaTheme="minorEastAsia" w:hAnsi="Times New Roman" w:cs="Times New Roman"/>
                <w:b/>
                <w:noProof/>
                <w:sz w:val="24"/>
                <w:szCs w:val="24"/>
                <w:lang w:eastAsia="pt-BR"/>
              </w:rPr>
              <w:tab/>
            </w:r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Mensagens Gerais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_Toc517716294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6F016" w14:textId="4DBF82EF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5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MS_001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_Toc517716295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853769" w14:textId="21726BB7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6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MS_002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_Toc517716296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AB928E" w14:textId="6570C370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7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MS_003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_Toc517716297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224280" w14:textId="1F444DCE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8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_Toc517716298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5E1E71" w14:textId="6A96E314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299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MS_005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_Toc517716299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284EF" w14:textId="0FA281CA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300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MS_006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_Toc517716300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727AEC" w14:textId="57C92DFD" w:rsidR="0075668E" w:rsidRPr="0075668E" w:rsidRDefault="001B6DAB" w:rsidP="0075668E">
          <w:pPr>
            <w:pStyle w:val="Sumrio2"/>
            <w:tabs>
              <w:tab w:val="right" w:leader="dot" w:pos="8494"/>
            </w:tabs>
            <w:spacing w:line="360" w:lineRule="auto"/>
            <w:rPr>
              <w:rFonts w:ascii="Times New Roman" w:eastAsiaTheme="minorEastAsia" w:hAnsi="Times New Roman" w:cs="Times New Roman"/>
              <w:b/>
              <w:noProof/>
              <w:sz w:val="24"/>
              <w:szCs w:val="24"/>
              <w:lang w:eastAsia="pt-BR"/>
            </w:rPr>
          </w:pPr>
          <w:hyperlink w:anchor="_Toc517716301" w:history="1">
            <w:r w:rsidR="0075668E" w:rsidRPr="0075668E">
              <w:rPr>
                <w:rStyle w:val="Hyperlink"/>
                <w:rFonts w:ascii="Times New Roman" w:hAnsi="Times New Roman" w:cs="Times New Roman"/>
                <w:b/>
                <w:noProof/>
                <w:color w:val="auto"/>
                <w:sz w:val="24"/>
                <w:szCs w:val="24"/>
              </w:rPr>
              <w:t>MS_007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_Toc517716301 \h </w:instrTex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75668E" w:rsidRPr="0075668E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7736C" w14:textId="5A9C5FB4" w:rsidR="00314012" w:rsidRPr="0075668E" w:rsidRDefault="00212F07" w:rsidP="001836DC">
          <w:pPr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75668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74F8840A" w14:textId="414DDD54" w:rsidR="00DB47CB" w:rsidRPr="0075668E" w:rsidRDefault="006B2CFB" w:rsidP="001836DC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0" w:name="_Toc517716286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Regras de Negocio</w:t>
      </w:r>
      <w:bookmarkEnd w:id="0"/>
    </w:p>
    <w:p w14:paraId="2DEF040D" w14:textId="77777777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A1CC2A" w14:textId="18471592" w:rsidR="00FF0A97" w:rsidRPr="0075668E" w:rsidRDefault="002F2025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RN_001"/>
      <w:bookmarkStart w:id="2" w:name="_Toc517716287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RN_001</w:t>
      </w:r>
      <w:bookmarkEnd w:id="1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Campos Obrigatórios do Responsável</w:t>
      </w:r>
      <w:bookmarkEnd w:id="2"/>
    </w:p>
    <w:p w14:paraId="7787EBE1" w14:textId="39AAD80D" w:rsidR="002F2025" w:rsidRPr="0075668E" w:rsidRDefault="00443868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Os seguintes campos serão de preenchimento obrigatório</w:t>
      </w:r>
      <w:r w:rsidR="005E5A73" w:rsidRPr="0075668E">
        <w:rPr>
          <w:rFonts w:ascii="Times New Roman" w:hAnsi="Times New Roman" w:cs="Times New Roman"/>
          <w:sz w:val="24"/>
          <w:szCs w:val="24"/>
        </w:rPr>
        <w:t xml:space="preserve"> para o responsável.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411"/>
        <w:gridCol w:w="1836"/>
      </w:tblGrid>
      <w:tr w:rsidR="0075668E" w:rsidRPr="0075668E" w14:paraId="0134EC63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5922090" w14:textId="19C3C1C6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1F804A2" w14:textId="03011100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411" w:type="dxa"/>
          </w:tcPr>
          <w:p w14:paraId="0F8CC3AF" w14:textId="1B4DF0CF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MASCARA</w:t>
            </w:r>
          </w:p>
        </w:tc>
        <w:tc>
          <w:tcPr>
            <w:tcW w:w="1836" w:type="dxa"/>
          </w:tcPr>
          <w:p w14:paraId="02D6B045" w14:textId="027D94B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TAMANHO</w:t>
            </w:r>
          </w:p>
        </w:tc>
      </w:tr>
      <w:tr w:rsidR="0075668E" w:rsidRPr="0075668E" w14:paraId="5D580610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665D309C" w14:textId="419FAB19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201ECCAD" w14:textId="48DBBCA7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411" w:type="dxa"/>
          </w:tcPr>
          <w:p w14:paraId="7C3CA59A" w14:textId="1B171ED3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36" w:type="dxa"/>
          </w:tcPr>
          <w:p w14:paraId="589EC0D1" w14:textId="147C3652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</w:tr>
      <w:tr w:rsidR="0075668E" w:rsidRPr="0075668E" w14:paraId="05FEF04F" w14:textId="77777777" w:rsidTr="0075668E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4ED827C" w14:textId="635B0AC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proofErr w:type="spellStart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Cpf</w:t>
            </w:r>
            <w:proofErr w:type="spellEnd"/>
          </w:p>
        </w:tc>
        <w:tc>
          <w:tcPr>
            <w:tcW w:w="2124" w:type="dxa"/>
          </w:tcPr>
          <w:p w14:paraId="76B38D62" w14:textId="092DB6E4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DECIMAL</w:t>
            </w:r>
          </w:p>
        </w:tc>
        <w:tc>
          <w:tcPr>
            <w:tcW w:w="2411" w:type="dxa"/>
          </w:tcPr>
          <w:p w14:paraId="6D7B8622" w14:textId="62E75AC1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XXX.XXX.XXX-XX</w:t>
            </w:r>
          </w:p>
        </w:tc>
        <w:tc>
          <w:tcPr>
            <w:tcW w:w="1836" w:type="dxa"/>
          </w:tcPr>
          <w:p w14:paraId="6143ED99" w14:textId="0CD89FEA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</w:tr>
      <w:tr w:rsidR="0075668E" w:rsidRPr="0075668E" w14:paraId="72675518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055C57E" w14:textId="16BF429B" w:rsidR="00AE3C60" w:rsidRPr="0075668E" w:rsidRDefault="0075668E" w:rsidP="001836DC">
            <w:pPr>
              <w:pStyle w:val="Pargrafoda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Email</w:t>
            </w:r>
          </w:p>
        </w:tc>
        <w:tc>
          <w:tcPr>
            <w:tcW w:w="2124" w:type="dxa"/>
          </w:tcPr>
          <w:p w14:paraId="15862E7F" w14:textId="23E1E0F8" w:rsidR="00AE3C60" w:rsidRPr="0075668E" w:rsidRDefault="00AE3C60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411" w:type="dxa"/>
          </w:tcPr>
          <w:p w14:paraId="0BE1AA4B" w14:textId="343C2D59" w:rsidR="00AE3C60" w:rsidRPr="0075668E" w:rsidRDefault="0052015E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XXX@XXX</w:t>
            </w:r>
          </w:p>
        </w:tc>
        <w:tc>
          <w:tcPr>
            <w:tcW w:w="1836" w:type="dxa"/>
          </w:tcPr>
          <w:p w14:paraId="57B268B2" w14:textId="4D0D8434" w:rsidR="00AE3C60" w:rsidRPr="0075668E" w:rsidRDefault="004C247B" w:rsidP="001836DC">
            <w:pPr>
              <w:pStyle w:val="PargrafodaLista"/>
              <w:spacing w:line="360" w:lineRule="auto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</w:tr>
    </w:tbl>
    <w:p w14:paraId="7D176526" w14:textId="7471B9B9" w:rsidR="00443868" w:rsidRPr="0075668E" w:rsidRDefault="00443868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EEB058" w14:textId="251BA38E" w:rsidR="00FF0A97" w:rsidRPr="0075668E" w:rsidRDefault="001037A8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RN_002"/>
      <w:bookmarkStart w:id="4" w:name="_Toc517716288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RN_002</w:t>
      </w:r>
      <w:bookmarkEnd w:id="3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spellStart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>ComboBox</w:t>
      </w:r>
      <w:proofErr w:type="spellEnd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Tipo Animal</w:t>
      </w:r>
      <w:bookmarkEnd w:id="4"/>
    </w:p>
    <w:p w14:paraId="47CF79B2" w14:textId="2D59DDA5" w:rsidR="001037A8" w:rsidRPr="0075668E" w:rsidRDefault="001037A8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 sistema deve</w:t>
      </w:r>
      <w:r w:rsidR="00157FCC" w:rsidRPr="0075668E">
        <w:rPr>
          <w:rFonts w:ascii="Times New Roman" w:hAnsi="Times New Roman" w:cs="Times New Roman"/>
          <w:sz w:val="24"/>
          <w:szCs w:val="24"/>
        </w:rPr>
        <w:t xml:space="preserve"> preencher uma </w:t>
      </w:r>
      <w:proofErr w:type="spellStart"/>
      <w:r w:rsidR="00157FCC" w:rsidRPr="0075668E">
        <w:rPr>
          <w:rFonts w:ascii="Times New Roman" w:hAnsi="Times New Roman" w:cs="Times New Roman"/>
          <w:sz w:val="24"/>
          <w:szCs w:val="24"/>
        </w:rPr>
        <w:t>combobox</w:t>
      </w:r>
      <w:proofErr w:type="spellEnd"/>
      <w:r w:rsidR="00157FCC" w:rsidRPr="0075668E">
        <w:rPr>
          <w:rFonts w:ascii="Times New Roman" w:hAnsi="Times New Roman" w:cs="Times New Roman"/>
          <w:sz w:val="24"/>
          <w:szCs w:val="24"/>
        </w:rPr>
        <w:t xml:space="preserve"> com</w:t>
      </w:r>
      <w:r w:rsidRPr="0075668E">
        <w:rPr>
          <w:rFonts w:ascii="Times New Roman" w:hAnsi="Times New Roman" w:cs="Times New Roman"/>
          <w:sz w:val="24"/>
          <w:szCs w:val="24"/>
        </w:rPr>
        <w:t xml:space="preserve"> </w:t>
      </w:r>
      <w:r w:rsidR="0005402D" w:rsidRPr="0075668E">
        <w:rPr>
          <w:rFonts w:ascii="Times New Roman" w:hAnsi="Times New Roman" w:cs="Times New Roman"/>
          <w:sz w:val="24"/>
          <w:szCs w:val="24"/>
        </w:rPr>
        <w:t>as informações da tabela “</w:t>
      </w:r>
      <w:proofErr w:type="spellStart"/>
      <w:r w:rsidR="0005402D" w:rsidRPr="0075668E">
        <w:rPr>
          <w:rFonts w:ascii="Times New Roman" w:hAnsi="Times New Roman" w:cs="Times New Roman"/>
          <w:sz w:val="24"/>
          <w:szCs w:val="24"/>
        </w:rPr>
        <w:t>tipo_animal</w:t>
      </w:r>
      <w:proofErr w:type="spellEnd"/>
      <w:r w:rsidR="0005402D" w:rsidRPr="0075668E">
        <w:rPr>
          <w:rFonts w:ascii="Times New Roman" w:hAnsi="Times New Roman" w:cs="Times New Roman"/>
          <w:sz w:val="24"/>
          <w:szCs w:val="24"/>
        </w:rPr>
        <w:t>”</w:t>
      </w:r>
      <w:r w:rsidR="00157FCC" w:rsidRPr="0075668E">
        <w:rPr>
          <w:rFonts w:ascii="Times New Roman" w:hAnsi="Times New Roman" w:cs="Times New Roman"/>
          <w:sz w:val="24"/>
          <w:szCs w:val="24"/>
        </w:rPr>
        <w:t>.</w:t>
      </w:r>
    </w:p>
    <w:p w14:paraId="6B98C9D2" w14:textId="5F83770C" w:rsidR="005E5A73" w:rsidRPr="0075668E" w:rsidRDefault="005E5A73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8C508" w14:textId="7B5AB8F7" w:rsidR="00FF0A97" w:rsidRPr="0075668E" w:rsidRDefault="005E5A73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RN_003"/>
      <w:bookmarkStart w:id="6" w:name="_Toc517716289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RN_003</w:t>
      </w:r>
      <w:bookmarkEnd w:id="5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Campos Obrigatórios dos animais</w:t>
      </w:r>
      <w:bookmarkEnd w:id="6"/>
    </w:p>
    <w:p w14:paraId="4373B3C4" w14:textId="6117B746" w:rsidR="005E5A73" w:rsidRPr="0075668E" w:rsidRDefault="005E5A73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Os seguintes campos serão de preenchimento obrigatório </w:t>
      </w:r>
      <w:r w:rsidR="00F87125" w:rsidRPr="0075668E">
        <w:rPr>
          <w:rFonts w:ascii="Times New Roman" w:hAnsi="Times New Roman" w:cs="Times New Roman"/>
          <w:sz w:val="24"/>
          <w:szCs w:val="24"/>
        </w:rPr>
        <w:t>para o animal.</w:t>
      </w: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2123"/>
        <w:gridCol w:w="2124"/>
        <w:gridCol w:w="2123"/>
        <w:gridCol w:w="2124"/>
      </w:tblGrid>
      <w:tr w:rsidR="0075668E" w:rsidRPr="0075668E" w14:paraId="6BF177A7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CA7E2A0" w14:textId="4B36538C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CAMPOS</w:t>
            </w:r>
          </w:p>
        </w:tc>
        <w:tc>
          <w:tcPr>
            <w:tcW w:w="2124" w:type="dxa"/>
          </w:tcPr>
          <w:p w14:paraId="6FADCFC4" w14:textId="11CC5438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123" w:type="dxa"/>
          </w:tcPr>
          <w:p w14:paraId="7A088284" w14:textId="151E7D08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MASCARA</w:t>
            </w:r>
          </w:p>
        </w:tc>
        <w:tc>
          <w:tcPr>
            <w:tcW w:w="2124" w:type="dxa"/>
          </w:tcPr>
          <w:p w14:paraId="33840CF2" w14:textId="58490280" w:rsidR="000431E9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TAMANHO</w:t>
            </w:r>
          </w:p>
        </w:tc>
      </w:tr>
      <w:tr w:rsidR="0075668E" w:rsidRPr="0075668E" w14:paraId="7EEAB7B4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9883668" w14:textId="6A814635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2124" w:type="dxa"/>
          </w:tcPr>
          <w:p w14:paraId="699C0D9E" w14:textId="3CCF5F69" w:rsidR="000431E9" w:rsidRPr="0075668E" w:rsidRDefault="000431E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3" w:type="dxa"/>
          </w:tcPr>
          <w:p w14:paraId="22C35E70" w14:textId="7A8C196E" w:rsidR="000431E9" w:rsidRPr="0075668E" w:rsidRDefault="000431E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3C0AA1B7" w14:textId="5F4FE9E9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5668E" w:rsidRPr="0075668E" w14:paraId="0540CDA1" w14:textId="77777777" w:rsidTr="0075668E">
        <w:trPr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D966683" w14:textId="573242BC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Descrição</w:t>
            </w:r>
          </w:p>
        </w:tc>
        <w:tc>
          <w:tcPr>
            <w:tcW w:w="2124" w:type="dxa"/>
          </w:tcPr>
          <w:p w14:paraId="5DE75547" w14:textId="326C043B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ALFANÚMERICO</w:t>
            </w:r>
          </w:p>
        </w:tc>
        <w:tc>
          <w:tcPr>
            <w:tcW w:w="2123" w:type="dxa"/>
          </w:tcPr>
          <w:p w14:paraId="0EBF6CA6" w14:textId="74EB1875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60B7C656" w14:textId="209EF33E" w:rsidR="000431E9" w:rsidRPr="0075668E" w:rsidRDefault="00542F31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75668E" w:rsidRPr="0075668E" w14:paraId="354A3F51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21D3AAF" w14:textId="628DE809" w:rsidR="000431E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Tipo</w:t>
            </w:r>
          </w:p>
        </w:tc>
        <w:tc>
          <w:tcPr>
            <w:tcW w:w="2124" w:type="dxa"/>
          </w:tcPr>
          <w:p w14:paraId="566110F5" w14:textId="20BA4D07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NÚMERICO</w:t>
            </w:r>
          </w:p>
        </w:tc>
        <w:tc>
          <w:tcPr>
            <w:tcW w:w="2123" w:type="dxa"/>
          </w:tcPr>
          <w:p w14:paraId="64D4687C" w14:textId="2629CAA1" w:rsidR="000431E9" w:rsidRPr="0075668E" w:rsidRDefault="00542F31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24" w:type="dxa"/>
          </w:tcPr>
          <w:p w14:paraId="43B942F3" w14:textId="52243598" w:rsidR="000431E9" w:rsidRPr="0075668E" w:rsidRDefault="00B5429A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4A497133" w14:textId="77777777" w:rsidR="001836DC" w:rsidRPr="0075668E" w:rsidRDefault="001836DC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0E15B06" w14:textId="04A89A99" w:rsidR="00FF0A97" w:rsidRPr="0075668E" w:rsidRDefault="00BA45D3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RN_004"/>
      <w:bookmarkStart w:id="8" w:name="_Toc517716290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RN_004</w:t>
      </w:r>
      <w:bookmarkEnd w:id="7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Listagem dos responsáveis</w:t>
      </w:r>
      <w:bookmarkEnd w:id="8"/>
    </w:p>
    <w:p w14:paraId="7035FC67" w14:textId="3C106358" w:rsidR="00BA45D3" w:rsidRPr="0075668E" w:rsidRDefault="00BA45D3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>O sistema deve preencher uma listagem de responsáveis com</w:t>
      </w:r>
      <w:r w:rsidR="00DF72EA" w:rsidRPr="0075668E">
        <w:rPr>
          <w:rFonts w:ascii="Times New Roman" w:hAnsi="Times New Roman" w:cs="Times New Roman"/>
          <w:sz w:val="24"/>
          <w:szCs w:val="24"/>
        </w:rPr>
        <w:t xml:space="preserve"> as informações da tabela “</w:t>
      </w:r>
      <w:proofErr w:type="spellStart"/>
      <w:r w:rsidR="00DF72EA" w:rsidRPr="0075668E">
        <w:rPr>
          <w:rFonts w:ascii="Times New Roman" w:hAnsi="Times New Roman" w:cs="Times New Roman"/>
          <w:sz w:val="24"/>
          <w:szCs w:val="24"/>
        </w:rPr>
        <w:t>responsavel_adocao</w:t>
      </w:r>
      <w:proofErr w:type="spellEnd"/>
      <w:r w:rsidR="00DF72EA" w:rsidRPr="0075668E">
        <w:rPr>
          <w:rFonts w:ascii="Times New Roman" w:hAnsi="Times New Roman" w:cs="Times New Roman"/>
          <w:sz w:val="24"/>
          <w:szCs w:val="24"/>
        </w:rPr>
        <w:t>” e “</w:t>
      </w:r>
      <w:proofErr w:type="spellStart"/>
      <w:r w:rsidR="00DF72EA" w:rsidRPr="0075668E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DF72EA" w:rsidRPr="0075668E">
        <w:rPr>
          <w:rFonts w:ascii="Times New Roman" w:hAnsi="Times New Roman" w:cs="Times New Roman"/>
          <w:sz w:val="24"/>
          <w:szCs w:val="24"/>
        </w:rPr>
        <w:t>”</w:t>
      </w:r>
    </w:p>
    <w:p w14:paraId="5BBFF079" w14:textId="45B4C19D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2747E79" w14:textId="0A24CB04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408D10E0" w14:textId="7ECD3298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211AED87" w14:textId="77777777" w:rsidR="0075668E" w:rsidRPr="0075668E" w:rsidRDefault="0075668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204FE0C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1319977" w14:textId="3B6E5B1D" w:rsidR="00282B81" w:rsidRPr="0075668E" w:rsidRDefault="00282B81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lastRenderedPageBreak/>
              <w:t>CAMPOS</w:t>
            </w:r>
          </w:p>
        </w:tc>
        <w:tc>
          <w:tcPr>
            <w:tcW w:w="4247" w:type="dxa"/>
          </w:tcPr>
          <w:p w14:paraId="06D91B9D" w14:textId="35F39202" w:rsidR="00282B81" w:rsidRPr="0075668E" w:rsidRDefault="00282B81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FUNCIONALIDADE</w:t>
            </w:r>
          </w:p>
        </w:tc>
      </w:tr>
      <w:tr w:rsidR="0075668E" w:rsidRPr="0075668E" w14:paraId="6211D422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492EC0D" w14:textId="0D82343B" w:rsidR="00282B81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Nome</w:t>
            </w:r>
          </w:p>
        </w:tc>
        <w:tc>
          <w:tcPr>
            <w:tcW w:w="4247" w:type="dxa"/>
          </w:tcPr>
          <w:p w14:paraId="33767275" w14:textId="3197842F" w:rsidR="00282B81" w:rsidRPr="0075668E" w:rsidRDefault="00A45E49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CAMPO “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nm_responsavel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” DA TABELA “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respons</w:t>
            </w:r>
            <w:r w:rsidR="008F5D37" w:rsidRPr="0075668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vel_adocao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  <w:tr w:rsidR="0075668E" w:rsidRPr="0075668E" w14:paraId="2EC90CC7" w14:textId="77777777" w:rsidTr="0075668E">
        <w:trPr>
          <w:trHeight w:val="8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5FA8F857" w14:textId="2C966CE3" w:rsidR="00A45E49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Adotados</w:t>
            </w:r>
          </w:p>
        </w:tc>
        <w:tc>
          <w:tcPr>
            <w:tcW w:w="4247" w:type="dxa"/>
          </w:tcPr>
          <w:p w14:paraId="704C00D6" w14:textId="71FFC1C0" w:rsidR="00A45E49" w:rsidRPr="0075668E" w:rsidRDefault="008F5D37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QUANTIDADE DE </w:t>
            </w:r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VINCULOS DA TABELA “</w:t>
            </w:r>
            <w:proofErr w:type="spellStart"/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adocao</w:t>
            </w:r>
            <w:proofErr w:type="spellEnd"/>
            <w:r w:rsidR="00AA0CFC" w:rsidRPr="0075668E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</w:tr>
    </w:tbl>
    <w:p w14:paraId="3247210B" w14:textId="77777777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1CB900" w14:textId="274313EA" w:rsidR="00FF0A97" w:rsidRPr="0075668E" w:rsidRDefault="00A42E1E" w:rsidP="001836DC">
      <w:pPr>
        <w:pStyle w:val="Ttulo2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RN_005"/>
      <w:bookmarkStart w:id="10" w:name="_Toc517716291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RN_005</w:t>
      </w:r>
      <w:bookmarkEnd w:id="9"/>
      <w:r w:rsidR="00314012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Listagem dos animais</w:t>
      </w:r>
      <w:bookmarkEnd w:id="10"/>
    </w:p>
    <w:p w14:paraId="30924AF5" w14:textId="5741B2CA" w:rsidR="00FA49B6" w:rsidRPr="0075668E" w:rsidRDefault="00A42E1E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O sistema carrega </w:t>
      </w:r>
      <w:r w:rsidR="005F4207" w:rsidRPr="0075668E">
        <w:rPr>
          <w:rFonts w:ascii="Times New Roman" w:hAnsi="Times New Roman" w:cs="Times New Roman"/>
          <w:sz w:val="24"/>
          <w:szCs w:val="24"/>
        </w:rPr>
        <w:t>uma listagem com as</w:t>
      </w:r>
      <w:r w:rsidRPr="0075668E">
        <w:rPr>
          <w:rFonts w:ascii="Times New Roman" w:hAnsi="Times New Roman" w:cs="Times New Roman"/>
          <w:sz w:val="24"/>
          <w:szCs w:val="24"/>
        </w:rPr>
        <w:t xml:space="preserve"> informações</w:t>
      </w:r>
      <w:r w:rsidR="000671BA" w:rsidRPr="0075668E">
        <w:rPr>
          <w:rFonts w:ascii="Times New Roman" w:hAnsi="Times New Roman" w:cs="Times New Roman"/>
          <w:sz w:val="24"/>
          <w:szCs w:val="24"/>
        </w:rPr>
        <w:t xml:space="preserve"> dos animais disponíveis para adoção.</w:t>
      </w:r>
    </w:p>
    <w:p w14:paraId="6B8B648A" w14:textId="5F84C1DE" w:rsidR="000671BA" w:rsidRPr="0075668E" w:rsidRDefault="000671BA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Tabela “animais” onde não exista vínculos </w:t>
      </w:r>
      <w:r w:rsidR="004D005C" w:rsidRPr="0075668E">
        <w:rPr>
          <w:rFonts w:ascii="Times New Roman" w:hAnsi="Times New Roman" w:cs="Times New Roman"/>
          <w:sz w:val="24"/>
          <w:szCs w:val="24"/>
        </w:rPr>
        <w:t>com a tabela “</w:t>
      </w:r>
      <w:proofErr w:type="spellStart"/>
      <w:r w:rsidR="004D005C" w:rsidRPr="0075668E">
        <w:rPr>
          <w:rFonts w:ascii="Times New Roman" w:hAnsi="Times New Roman" w:cs="Times New Roman"/>
          <w:sz w:val="24"/>
          <w:szCs w:val="24"/>
        </w:rPr>
        <w:t>adocao</w:t>
      </w:r>
      <w:proofErr w:type="spellEnd"/>
      <w:r w:rsidR="004D005C" w:rsidRPr="0075668E">
        <w:rPr>
          <w:rFonts w:ascii="Times New Roman" w:hAnsi="Times New Roman" w:cs="Times New Roman"/>
          <w:sz w:val="24"/>
          <w:szCs w:val="24"/>
        </w:rPr>
        <w:t>”.</w:t>
      </w:r>
    </w:p>
    <w:p w14:paraId="6DF5A20A" w14:textId="20C03A3B" w:rsidR="00184812" w:rsidRPr="0075668E" w:rsidRDefault="00314012" w:rsidP="001836DC">
      <w:pPr>
        <w:pStyle w:val="Ttulo1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7716292"/>
      <w:bookmarkStart w:id="12" w:name="RN_006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t>RN_006 Validação CPF</w:t>
      </w:r>
      <w:bookmarkEnd w:id="11"/>
    </w:p>
    <w:bookmarkEnd w:id="12"/>
    <w:p w14:paraId="0986B317" w14:textId="44F970B8" w:rsidR="00314012" w:rsidRPr="0075668E" w:rsidRDefault="00314012" w:rsidP="001836DC">
      <w:pPr>
        <w:spacing w:line="360" w:lineRule="auto"/>
        <w:ind w:firstLine="360"/>
        <w:jc w:val="both"/>
        <w:rPr>
          <w:ins w:id="13" w:author="Jean Carlos Moreira da Silva" w:date="2018-06-25T18:28:00Z"/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t xml:space="preserve">Deve ser aplicado o algoritmo de validação de </w:t>
      </w:r>
      <w:proofErr w:type="spellStart"/>
      <w:r w:rsidRPr="0075668E">
        <w:rPr>
          <w:rFonts w:ascii="Times New Roman" w:hAnsi="Times New Roman" w:cs="Times New Roman"/>
          <w:sz w:val="24"/>
          <w:szCs w:val="24"/>
        </w:rPr>
        <w:t>cpf</w:t>
      </w:r>
      <w:proofErr w:type="spellEnd"/>
      <w:r w:rsidRPr="0075668E">
        <w:rPr>
          <w:rFonts w:ascii="Times New Roman" w:hAnsi="Times New Roman" w:cs="Times New Roman"/>
          <w:sz w:val="24"/>
          <w:szCs w:val="24"/>
        </w:rPr>
        <w:t xml:space="preserve"> para verificar a veracidade do campo.</w:t>
      </w:r>
    </w:p>
    <w:p w14:paraId="30662AFF" w14:textId="55E55C98" w:rsidR="00314012" w:rsidRPr="0075668E" w:rsidRDefault="00314012">
      <w:pPr>
        <w:pStyle w:val="Ttulo2"/>
        <w:numPr>
          <w:ilvl w:val="1"/>
          <w:numId w:val="2"/>
        </w:numPr>
        <w:spacing w:line="360" w:lineRule="auto"/>
        <w:rPr>
          <w:ins w:id="14" w:author="Jean Carlos Moreira da Silva" w:date="2018-06-25T18:29:00Z"/>
          <w:rFonts w:ascii="Times New Roman" w:hAnsi="Times New Roman" w:cs="Times New Roman"/>
          <w:b/>
          <w:sz w:val="24"/>
          <w:szCs w:val="24"/>
          <w:rPrChange w:id="15" w:author="Jean Carlos Moreira da Silva" w:date="2018-06-25T18:31:00Z">
            <w:rPr>
              <w:ins w:id="16" w:author="Jean Carlos Moreira da Silva" w:date="2018-06-25T18:29:00Z"/>
            </w:rPr>
          </w:rPrChange>
        </w:rPr>
        <w:pPrChange w:id="17" w:author="Jean Carlos Moreira da Silva" w:date="2018-06-25T18:31:00Z">
          <w:pPr>
            <w:spacing w:line="360" w:lineRule="auto"/>
            <w:ind w:firstLine="360"/>
            <w:jc w:val="both"/>
          </w:pPr>
        </w:pPrChange>
      </w:pPr>
      <w:bookmarkStart w:id="18" w:name="_Toc517716293"/>
      <w:bookmarkStart w:id="19" w:name="RN_007"/>
      <w:ins w:id="20" w:author="Jean Carlos Moreira da Silva" w:date="2018-06-25T18:28:00Z">
        <w:r w:rsidRPr="0075668E">
          <w:rPr>
            <w:rFonts w:ascii="Times New Roman" w:hAnsi="Times New Roman" w:cs="Times New Roman"/>
            <w:b/>
            <w:color w:val="auto"/>
            <w:sz w:val="24"/>
            <w:szCs w:val="24"/>
            <w:rPrChange w:id="21" w:author="Jean Carlos Moreira da Silva" w:date="2018-06-25T18:31:00Z">
              <w:rPr/>
            </w:rPrChange>
          </w:rPr>
          <w:t>RN_007 Validação Email</w:t>
        </w:r>
      </w:ins>
      <w:bookmarkEnd w:id="18"/>
    </w:p>
    <w:bookmarkEnd w:id="19"/>
    <w:p w14:paraId="5B1E12E7" w14:textId="27F0647E" w:rsidR="00314012" w:rsidRPr="0075668E" w:rsidRDefault="00314012" w:rsidP="001836D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ins w:id="22" w:author="Jean Carlos Moreira da Silva" w:date="2018-06-25T18:29:00Z">
        <w:r w:rsidRPr="0075668E">
          <w:rPr>
            <w:rFonts w:ascii="Times New Roman" w:hAnsi="Times New Roman" w:cs="Times New Roman"/>
            <w:sz w:val="24"/>
            <w:szCs w:val="24"/>
          </w:rPr>
          <w:t xml:space="preserve">Deve </w:t>
        </w:r>
      </w:ins>
      <w:ins w:id="23" w:author="Jean Carlos Moreira da Silva" w:date="2018-06-25T18:30:00Z">
        <w:r w:rsidRPr="0075668E">
          <w:rPr>
            <w:rFonts w:ascii="Times New Roman" w:hAnsi="Times New Roman" w:cs="Times New Roman"/>
            <w:sz w:val="24"/>
            <w:szCs w:val="24"/>
          </w:rPr>
          <w:t>conter pelo menos o caractere especial “@” no valor do campo.</w:t>
        </w:r>
      </w:ins>
    </w:p>
    <w:p w14:paraId="7AE8AA33" w14:textId="6D793310" w:rsidR="00507138" w:rsidRPr="0075668E" w:rsidRDefault="00507138" w:rsidP="0075668E">
      <w:pPr>
        <w:rPr>
          <w:rFonts w:ascii="Times New Roman" w:hAnsi="Times New Roman" w:cs="Times New Roman"/>
          <w:sz w:val="24"/>
          <w:szCs w:val="24"/>
        </w:rPr>
      </w:pPr>
      <w:r w:rsidRPr="0075668E">
        <w:rPr>
          <w:rFonts w:ascii="Times New Roman" w:hAnsi="Times New Roman" w:cs="Times New Roman"/>
          <w:sz w:val="24"/>
          <w:szCs w:val="24"/>
        </w:rPr>
        <w:br w:type="page"/>
      </w:r>
    </w:p>
    <w:p w14:paraId="204322B7" w14:textId="67F1D930" w:rsidR="00184812" w:rsidRPr="0075668E" w:rsidRDefault="00184812" w:rsidP="001836DC">
      <w:pPr>
        <w:pStyle w:val="Ttulo1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4" w:name="_Toc517716294"/>
      <w:r w:rsidRPr="0075668E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Mensagens</w:t>
      </w:r>
      <w:r w:rsidR="00893947" w:rsidRPr="0075668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Ge</w:t>
      </w:r>
      <w:r w:rsidR="003944D6" w:rsidRPr="0075668E">
        <w:rPr>
          <w:rFonts w:ascii="Times New Roman" w:hAnsi="Times New Roman" w:cs="Times New Roman"/>
          <w:b/>
          <w:color w:val="auto"/>
          <w:sz w:val="24"/>
          <w:szCs w:val="24"/>
        </w:rPr>
        <w:t>rais</w:t>
      </w:r>
      <w:bookmarkEnd w:id="24"/>
    </w:p>
    <w:p w14:paraId="442607E0" w14:textId="77777777" w:rsidR="00FF0A97" w:rsidRPr="0075668E" w:rsidRDefault="00FF0A97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deGrade5Escura-nfase3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668E" w:rsidRPr="0075668E" w14:paraId="59A69C78" w14:textId="77777777" w:rsidTr="007566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0D293D3" w14:textId="4E272D02" w:rsidR="003944D6" w:rsidRPr="0075668E" w:rsidRDefault="0075668E" w:rsidP="001836DC">
            <w:pPr>
              <w:spacing w:line="360" w:lineRule="auto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CÓDIGOS</w:t>
            </w:r>
          </w:p>
        </w:tc>
        <w:tc>
          <w:tcPr>
            <w:tcW w:w="4247" w:type="dxa"/>
          </w:tcPr>
          <w:p w14:paraId="297DC977" w14:textId="3E40D295" w:rsidR="003944D6" w:rsidRPr="0075668E" w:rsidRDefault="0075668E" w:rsidP="001836DC">
            <w:pPr>
              <w:spacing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DESCRIÇÃO</w:t>
            </w:r>
          </w:p>
        </w:tc>
      </w:tr>
      <w:tr w:rsidR="0075668E" w:rsidRPr="0075668E" w14:paraId="26460E3C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7CD7C73" w14:textId="6B6CDEB8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5" w:name="MS_001"/>
            <w:bookmarkStart w:id="26" w:name="_Toc517716295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MS_001</w:t>
            </w:r>
            <w:bookmarkEnd w:id="25"/>
            <w:bookmarkEnd w:id="26"/>
          </w:p>
        </w:tc>
        <w:tc>
          <w:tcPr>
            <w:tcW w:w="4247" w:type="dxa"/>
          </w:tcPr>
          <w:p w14:paraId="512C29A2" w14:textId="2E1E0FBD" w:rsidR="003944D6" w:rsidRPr="0075668E" w:rsidRDefault="003944D6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7" w:name="OLE_LINK1"/>
            <w:bookmarkStart w:id="28" w:name="OLE_LINK2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Cadastro realizado com sucesso</w:t>
            </w:r>
            <w:bookmarkEnd w:id="27"/>
            <w:bookmarkEnd w:id="28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75668E" w:rsidRPr="0075668E" w14:paraId="3EDC572C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89CDA3A" w14:textId="5BA3604A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9" w:name="MS_002"/>
            <w:bookmarkStart w:id="30" w:name="_Toc517716296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MS_002</w:t>
            </w:r>
            <w:bookmarkEnd w:id="29"/>
            <w:bookmarkEnd w:id="30"/>
          </w:p>
        </w:tc>
        <w:tc>
          <w:tcPr>
            <w:tcW w:w="4247" w:type="dxa"/>
          </w:tcPr>
          <w:p w14:paraId="646CD961" w14:textId="2B0DBCE9" w:rsidR="003944D6" w:rsidRPr="0075668E" w:rsidRDefault="003944D6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1" w:name="OLE_LINK3"/>
            <w:bookmarkStart w:id="32" w:name="OLE_LINK4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“Nome do Campo” é obrigatório.</w:t>
            </w:r>
            <w:bookmarkEnd w:id="31"/>
            <w:bookmarkEnd w:id="32"/>
          </w:p>
        </w:tc>
      </w:tr>
      <w:tr w:rsidR="0075668E" w:rsidRPr="0075668E" w14:paraId="1D7BF824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6091345" w14:textId="1AC53478" w:rsidR="003944D6" w:rsidRPr="0075668E" w:rsidRDefault="003944D6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3" w:name="MS_003"/>
            <w:bookmarkStart w:id="34" w:name="_Toc517716297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MS_003</w:t>
            </w:r>
            <w:bookmarkEnd w:id="33"/>
            <w:bookmarkEnd w:id="34"/>
          </w:p>
        </w:tc>
        <w:tc>
          <w:tcPr>
            <w:tcW w:w="4247" w:type="dxa"/>
          </w:tcPr>
          <w:p w14:paraId="45350134" w14:textId="448000C0" w:rsidR="003944D6" w:rsidRPr="0075668E" w:rsidRDefault="003944D6" w:rsidP="001836DC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35" w:name="OLE_LINK5"/>
            <w:bookmarkStart w:id="36" w:name="OLE_LINK6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Sistema Indisponível. </w:t>
            </w:r>
            <w:bookmarkEnd w:id="35"/>
            <w:bookmarkEnd w:id="36"/>
          </w:p>
        </w:tc>
      </w:tr>
      <w:tr w:rsidR="0075668E" w:rsidRPr="0075668E" w14:paraId="7919FC6C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631561BA" w14:textId="04C3BF70" w:rsidR="006C38C7" w:rsidRPr="0075668E" w:rsidRDefault="006C38C7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7" w:name="MS_004"/>
            <w:bookmarkStart w:id="38" w:name="_Toc517716298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MS_004</w:t>
            </w:r>
            <w:bookmarkEnd w:id="37"/>
            <w:bookmarkEnd w:id="38"/>
          </w:p>
        </w:tc>
        <w:tc>
          <w:tcPr>
            <w:tcW w:w="4247" w:type="dxa"/>
          </w:tcPr>
          <w:p w14:paraId="4652FF53" w14:textId="12B36D4E" w:rsidR="006C38C7" w:rsidRPr="0075668E" w:rsidRDefault="006C38C7" w:rsidP="001836DC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Não existe animais aguardando adoção.</w:t>
            </w:r>
          </w:p>
        </w:tc>
      </w:tr>
      <w:tr w:rsidR="0075668E" w:rsidRPr="0075668E" w14:paraId="0C08B09A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0EDCC35D" w14:textId="657A4C8C" w:rsidR="00507138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39" w:name="_Toc517716299"/>
            <w:bookmarkStart w:id="40" w:name="MS_005"/>
            <w:bookmarkStart w:id="41" w:name="_GoBack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MS_005</w:t>
            </w:r>
            <w:bookmarkEnd w:id="39"/>
            <w:bookmarkEnd w:id="40"/>
            <w:bookmarkEnd w:id="41"/>
          </w:p>
        </w:tc>
        <w:tc>
          <w:tcPr>
            <w:tcW w:w="4247" w:type="dxa"/>
          </w:tcPr>
          <w:p w14:paraId="5BF3934C" w14:textId="77777777" w:rsidR="0075668E" w:rsidRPr="0075668E" w:rsidRDefault="0075668E" w:rsidP="00756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Não existe animais aguardando adoção.</w:t>
            </w:r>
          </w:p>
          <w:p w14:paraId="463F78C3" w14:textId="2A66BC47" w:rsidR="00507138" w:rsidRPr="0075668E" w:rsidRDefault="0075668E" w:rsidP="00756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campo “Nome do Campo” deve conter no mínimo “Quantidade Mínima” e no máximo “Quantidade Máxima” de caracteres</w:t>
            </w:r>
          </w:p>
        </w:tc>
      </w:tr>
      <w:tr w:rsidR="0075668E" w:rsidRPr="0075668E" w14:paraId="21D84257" w14:textId="77777777" w:rsidTr="0075668E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F1280FD" w14:textId="56CC3F45" w:rsidR="0075668E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2" w:name="_Toc517716300"/>
            <w:bookmarkStart w:id="43" w:name="MS_006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MS_006</w:t>
            </w:r>
            <w:bookmarkEnd w:id="42"/>
            <w:bookmarkEnd w:id="43"/>
          </w:p>
        </w:tc>
        <w:tc>
          <w:tcPr>
            <w:tcW w:w="4247" w:type="dxa"/>
          </w:tcPr>
          <w:p w14:paraId="73EB3835" w14:textId="7C6F048E" w:rsidR="0075668E" w:rsidRPr="0075668E" w:rsidRDefault="0075668E" w:rsidP="0075668E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4" w:name="OLE_LINK7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O campo </w:t>
            </w:r>
            <w:proofErr w:type="spellStart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Cpf</w:t>
            </w:r>
            <w:proofErr w:type="spellEnd"/>
            <w:r w:rsidRPr="0075668E">
              <w:rPr>
                <w:rFonts w:ascii="Times New Roman" w:hAnsi="Times New Roman" w:cs="Times New Roman"/>
                <w:sz w:val="24"/>
                <w:szCs w:val="24"/>
              </w:rPr>
              <w:t xml:space="preserve"> está inválido.</w:t>
            </w:r>
            <w:bookmarkEnd w:id="44"/>
          </w:p>
        </w:tc>
      </w:tr>
      <w:tr w:rsidR="0075668E" w:rsidRPr="0075668E" w14:paraId="3FFF8D7A" w14:textId="77777777" w:rsidTr="007566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09398DA" w14:textId="2C5C3C60" w:rsidR="0075668E" w:rsidRPr="0075668E" w:rsidRDefault="0075668E" w:rsidP="001836DC">
            <w:pPr>
              <w:pStyle w:val="Ttulo2"/>
              <w:spacing w:line="360" w:lineRule="auto"/>
              <w:jc w:val="both"/>
              <w:outlineLvl w:val="1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5" w:name="_Toc517716301"/>
            <w:bookmarkStart w:id="46" w:name="MS_007"/>
            <w:r w:rsidRPr="0075668E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MS_007</w:t>
            </w:r>
            <w:bookmarkEnd w:id="45"/>
            <w:bookmarkEnd w:id="46"/>
          </w:p>
        </w:tc>
        <w:tc>
          <w:tcPr>
            <w:tcW w:w="4247" w:type="dxa"/>
          </w:tcPr>
          <w:p w14:paraId="295BC0C8" w14:textId="773BDBAF" w:rsidR="0075668E" w:rsidRPr="0075668E" w:rsidRDefault="0075668E" w:rsidP="0075668E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5668E">
              <w:rPr>
                <w:rFonts w:ascii="Times New Roman" w:hAnsi="Times New Roman" w:cs="Times New Roman"/>
                <w:sz w:val="24"/>
                <w:szCs w:val="24"/>
              </w:rPr>
              <w:t>O campo E-mail está inválido.</w:t>
            </w:r>
          </w:p>
        </w:tc>
      </w:tr>
    </w:tbl>
    <w:p w14:paraId="78FE8E2B" w14:textId="446BBCAB" w:rsidR="003944D6" w:rsidRPr="0075668E" w:rsidRDefault="003944D6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07948E" w14:textId="7FC373E4" w:rsidR="00184812" w:rsidRPr="0075668E" w:rsidRDefault="00184812" w:rsidP="001836D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84812" w:rsidRPr="007566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80B8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77032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54E0CBB"/>
    <w:multiLevelType w:val="hybridMultilevel"/>
    <w:tmpl w:val="85048D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60EA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88C332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1AB11C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D8F52C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ean Carlos Moreira da Silva">
    <w15:presenceInfo w15:providerId="Windows Live" w15:userId="24de1eb4cc1c35c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6E2"/>
    <w:rsid w:val="00012417"/>
    <w:rsid w:val="000431E9"/>
    <w:rsid w:val="0005402D"/>
    <w:rsid w:val="000671BA"/>
    <w:rsid w:val="001037A8"/>
    <w:rsid w:val="00157FCC"/>
    <w:rsid w:val="001836DC"/>
    <w:rsid w:val="00184812"/>
    <w:rsid w:val="001B6DAB"/>
    <w:rsid w:val="001D56E2"/>
    <w:rsid w:val="00212F07"/>
    <w:rsid w:val="00241345"/>
    <w:rsid w:val="00280F8B"/>
    <w:rsid w:val="00282B81"/>
    <w:rsid w:val="002E4A87"/>
    <w:rsid w:val="002F2025"/>
    <w:rsid w:val="00314012"/>
    <w:rsid w:val="003944D6"/>
    <w:rsid w:val="003C2E9A"/>
    <w:rsid w:val="003D2596"/>
    <w:rsid w:val="00443868"/>
    <w:rsid w:val="004C247B"/>
    <w:rsid w:val="004D005C"/>
    <w:rsid w:val="00507138"/>
    <w:rsid w:val="0052015E"/>
    <w:rsid w:val="00542F31"/>
    <w:rsid w:val="00543723"/>
    <w:rsid w:val="005713AD"/>
    <w:rsid w:val="005E5A73"/>
    <w:rsid w:val="005F4207"/>
    <w:rsid w:val="00634545"/>
    <w:rsid w:val="00681DEE"/>
    <w:rsid w:val="006B2CFB"/>
    <w:rsid w:val="006C38C7"/>
    <w:rsid w:val="0075668E"/>
    <w:rsid w:val="00893947"/>
    <w:rsid w:val="008F5D37"/>
    <w:rsid w:val="009938D5"/>
    <w:rsid w:val="009D54A5"/>
    <w:rsid w:val="00A42E1E"/>
    <w:rsid w:val="00A45E49"/>
    <w:rsid w:val="00AA0CFC"/>
    <w:rsid w:val="00AE3C60"/>
    <w:rsid w:val="00B12C47"/>
    <w:rsid w:val="00B5429A"/>
    <w:rsid w:val="00BA45D3"/>
    <w:rsid w:val="00C43053"/>
    <w:rsid w:val="00DB47CB"/>
    <w:rsid w:val="00DF72EA"/>
    <w:rsid w:val="00E14110"/>
    <w:rsid w:val="00EC1478"/>
    <w:rsid w:val="00F87125"/>
    <w:rsid w:val="00FA49B6"/>
    <w:rsid w:val="00F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0F940"/>
  <w15:chartTrackingRefBased/>
  <w15:docId w15:val="{D0029F73-D406-4CC7-AE13-41A93514F0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944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944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C38C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43868"/>
    <w:pPr>
      <w:ind w:left="720"/>
      <w:contextualSpacing/>
    </w:pPr>
  </w:style>
  <w:style w:type="table" w:styleId="Tabelacomgrade">
    <w:name w:val="Table Grid"/>
    <w:basedOn w:val="Tabelanormal"/>
    <w:uiPriority w:val="39"/>
    <w:rsid w:val="00681D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2">
    <w:name w:val="Grid Table 2"/>
    <w:basedOn w:val="Tabelanormal"/>
    <w:uiPriority w:val="47"/>
    <w:rsid w:val="00C4305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Simples3">
    <w:name w:val="Plain Table 3"/>
    <w:basedOn w:val="Tabelanormal"/>
    <w:uiPriority w:val="43"/>
    <w:rsid w:val="00C430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394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FF0A97"/>
    <w:pPr>
      <w:spacing w:after="0" w:line="240" w:lineRule="auto"/>
    </w:pPr>
  </w:style>
  <w:style w:type="paragraph" w:styleId="CabealhodoSumrio">
    <w:name w:val="TOC Heading"/>
    <w:basedOn w:val="Ttulo1"/>
    <w:next w:val="Normal"/>
    <w:uiPriority w:val="39"/>
    <w:unhideWhenUsed/>
    <w:qFormat/>
    <w:rsid w:val="0001241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5668E"/>
    <w:pPr>
      <w:tabs>
        <w:tab w:val="left" w:pos="440"/>
        <w:tab w:val="right" w:leader="dot" w:pos="8494"/>
      </w:tabs>
      <w:spacing w:after="100" w:line="360" w:lineRule="auto"/>
      <w:jc w:val="both"/>
    </w:pPr>
  </w:style>
  <w:style w:type="paragraph" w:styleId="Sumrio2">
    <w:name w:val="toc 2"/>
    <w:basedOn w:val="Normal"/>
    <w:next w:val="Normal"/>
    <w:autoRedefine/>
    <w:uiPriority w:val="39"/>
    <w:unhideWhenUsed/>
    <w:rsid w:val="00012417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012417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6C38C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C38C7"/>
    <w:pPr>
      <w:spacing w:after="100"/>
      <w:ind w:left="44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140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14012"/>
    <w:rPr>
      <w:rFonts w:ascii="Segoe UI" w:hAnsi="Segoe UI" w:cs="Segoe UI"/>
      <w:sz w:val="18"/>
      <w:szCs w:val="18"/>
    </w:rPr>
  </w:style>
  <w:style w:type="table" w:styleId="TabeladeGrade4-nfase3">
    <w:name w:val="Grid Table 4 Accent 3"/>
    <w:basedOn w:val="Tabelanormal"/>
    <w:uiPriority w:val="49"/>
    <w:rsid w:val="0075668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Grade5Escura-nfase3">
    <w:name w:val="Grid Table 5 Dark Accent 3"/>
    <w:basedOn w:val="Tabelanormal"/>
    <w:uiPriority w:val="50"/>
    <w:rsid w:val="007566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1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B95AF-3C4D-4B67-970D-16FAF6ABE3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503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Carlos Moreira da Silva</dc:creator>
  <cp:keywords/>
  <dc:description/>
  <cp:lastModifiedBy>Jean Carlos Moreira da Silva</cp:lastModifiedBy>
  <cp:revision>50</cp:revision>
  <dcterms:created xsi:type="dcterms:W3CDTF">2018-06-23T19:02:00Z</dcterms:created>
  <dcterms:modified xsi:type="dcterms:W3CDTF">2018-06-25T22:13:00Z</dcterms:modified>
</cp:coreProperties>
</file>