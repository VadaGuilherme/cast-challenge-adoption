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D2811" w14:textId="6E53480C" w:rsidR="00191F27" w:rsidRPr="000B19DD" w:rsidRDefault="00191F27" w:rsidP="000B19D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517714142"/>
      <w:r w:rsidRPr="000B19DD">
        <w:rPr>
          <w:rFonts w:ascii="Times New Roman" w:hAnsi="Times New Roman" w:cs="Times New Roman"/>
          <w:sz w:val="40"/>
          <w:szCs w:val="40"/>
        </w:rPr>
        <w:t>SISTEMA DE GERENCIAMENTO DE ADOÇÕES (SGA)</w:t>
      </w:r>
    </w:p>
    <w:p w14:paraId="0BFFE2A8" w14:textId="1FB510CA" w:rsidR="00191F27" w:rsidRPr="000B19DD" w:rsidRDefault="00191F27" w:rsidP="000B19D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B19DD">
        <w:rPr>
          <w:rFonts w:ascii="Times New Roman" w:hAnsi="Times New Roman" w:cs="Times New Roman"/>
          <w:sz w:val="40"/>
          <w:szCs w:val="40"/>
        </w:rPr>
        <w:t>CDU – CADASTRAR RESPONSÁVEL ADOÇÃO</w:t>
      </w:r>
    </w:p>
    <w:p w14:paraId="115C8E5B" w14:textId="77777777" w:rsidR="00191F27" w:rsidRPr="000B19DD" w:rsidRDefault="00191F27" w:rsidP="000B19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1E15D" w14:textId="1829A99C" w:rsidR="00191F27" w:rsidRPr="000B19DD" w:rsidRDefault="00191F27" w:rsidP="000B19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>Controle de Versão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B19DD" w:rsidRPr="000B19DD" w14:paraId="0B56AA31" w14:textId="77777777" w:rsidTr="00956064">
        <w:trPr>
          <w:trHeight w:val="414"/>
        </w:trPr>
        <w:tc>
          <w:tcPr>
            <w:tcW w:w="4247" w:type="dxa"/>
          </w:tcPr>
          <w:p w14:paraId="776DE034" w14:textId="03A799A3" w:rsidR="00191F27" w:rsidRPr="000B19DD" w:rsidRDefault="00191F27" w:rsidP="000B19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DD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4247" w:type="dxa"/>
          </w:tcPr>
          <w:p w14:paraId="4D3F2AB8" w14:textId="69FC0AC1" w:rsidR="00191F27" w:rsidRPr="000B19DD" w:rsidRDefault="00191F27" w:rsidP="000B19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DD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</w:tr>
      <w:tr w:rsidR="00191F27" w:rsidRPr="000B19DD" w14:paraId="13BE758B" w14:textId="77777777" w:rsidTr="00956064">
        <w:trPr>
          <w:trHeight w:val="414"/>
        </w:trPr>
        <w:tc>
          <w:tcPr>
            <w:tcW w:w="4247" w:type="dxa"/>
          </w:tcPr>
          <w:p w14:paraId="28C0E3F4" w14:textId="0C32167D" w:rsidR="00191F27" w:rsidRPr="000B19DD" w:rsidRDefault="00191F27" w:rsidP="000B19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DD">
              <w:rPr>
                <w:rFonts w:ascii="Times New Roman" w:hAnsi="Times New Roman" w:cs="Times New Roman"/>
                <w:sz w:val="24"/>
                <w:szCs w:val="24"/>
              </w:rPr>
              <w:t>Jean Carlos Moreira da Silva</w:t>
            </w:r>
          </w:p>
        </w:tc>
        <w:tc>
          <w:tcPr>
            <w:tcW w:w="4247" w:type="dxa"/>
          </w:tcPr>
          <w:p w14:paraId="0AF5D379" w14:textId="5394AA52" w:rsidR="00191F27" w:rsidRPr="000B19DD" w:rsidRDefault="00191F27" w:rsidP="000B19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DD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bookmarkEnd w:id="0"/>
    </w:tbl>
    <w:p w14:paraId="40E26429" w14:textId="77777777" w:rsidR="00191F27" w:rsidRPr="000B19DD" w:rsidRDefault="00191F27" w:rsidP="000B19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2067481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4F95FC" w14:textId="79910789" w:rsidR="00191F27" w:rsidRPr="000B19DD" w:rsidRDefault="00191F27" w:rsidP="000B19DD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19DD">
            <w:rPr>
              <w:rFonts w:ascii="Times New Roman" w:hAnsi="Times New Roman" w:cs="Times New Roman"/>
              <w:color w:val="auto"/>
              <w:sz w:val="24"/>
              <w:szCs w:val="24"/>
            </w:rPr>
            <w:t>ÍNDICE</w:t>
          </w:r>
        </w:p>
        <w:p w14:paraId="247F4145" w14:textId="70224647" w:rsidR="000B19DD" w:rsidRPr="000B19DD" w:rsidRDefault="00191F27" w:rsidP="000B19DD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0B19D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B19DD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0B19D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517717202" w:history="1">
            <w:r w:rsidR="000B19DD"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1.</w:t>
            </w:r>
            <w:r w:rsidR="000B19DD" w:rsidRPr="000B19D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B19DD"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Objetivo</w:t>
            </w:r>
            <w:r w:rsidR="000B19DD"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19DD"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19DD"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_Toc517717202 \h </w:instrText>
            </w:r>
            <w:r w:rsidR="000B19DD"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19DD"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19DD"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B19DD"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7A90A" w14:textId="32632E56" w:rsidR="000B19DD" w:rsidRPr="000B19DD" w:rsidRDefault="000B19DD" w:rsidP="000B19DD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203" w:history="1"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2.</w:t>
            </w:r>
            <w:r w:rsidRPr="000B19D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Atores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_Toc517717203 \h </w:instrTex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1CCE94" w14:textId="38B6B86D" w:rsidR="000B19DD" w:rsidRPr="000B19DD" w:rsidRDefault="000B19DD" w:rsidP="000B19DD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204" w:history="1"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3.</w:t>
            </w:r>
            <w:r w:rsidRPr="000B19D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Fluxo de Eventos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_Toc517717204 \h </w:instrTex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2DFDD4" w14:textId="2120DF57" w:rsidR="000B19DD" w:rsidRPr="000B19DD" w:rsidRDefault="000B19DD" w:rsidP="000B19DD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205" w:history="1"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3.1.</w:t>
            </w:r>
            <w:r w:rsidRPr="000B19D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Fluxo Básico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_Toc517717205 \h </w:instrTex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F5D71" w14:textId="281473B4" w:rsidR="000B19DD" w:rsidRPr="000B19DD" w:rsidRDefault="000B19DD" w:rsidP="000B19DD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206" w:history="1"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3.2.</w:t>
            </w:r>
            <w:r w:rsidRPr="000B19D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Fluxo Alternativo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_Toc517717206 \h </w:instrTex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60B76F" w14:textId="48359EE3" w:rsidR="000B19DD" w:rsidRPr="000B19DD" w:rsidRDefault="000B19DD" w:rsidP="000B19DD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207" w:history="1"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3.2.1.</w:t>
            </w:r>
            <w:r w:rsidRPr="000B19D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FA_001.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_Toc517717207 \h </w:instrTex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69C8B6" w14:textId="05B533D1" w:rsidR="000B19DD" w:rsidRPr="000B19DD" w:rsidRDefault="000B19DD" w:rsidP="000B19DD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208" w:history="1"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3.3.</w:t>
            </w:r>
            <w:r w:rsidRPr="000B19D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Fluxo de Exceção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_Toc517717208 \h </w:instrTex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5A81D" w14:textId="5C8DD995" w:rsidR="000B19DD" w:rsidRPr="000B19DD" w:rsidRDefault="000B19DD" w:rsidP="000B19DD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209" w:history="1"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3.3.1.</w:t>
            </w:r>
            <w:r w:rsidRPr="000B19D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FE_001.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_Toc517717209 \h </w:instrTex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F2AA5" w14:textId="3E5BD968" w:rsidR="000B19DD" w:rsidRPr="000B19DD" w:rsidRDefault="000B19DD" w:rsidP="000B19DD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210" w:history="1"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3.3.2.</w:t>
            </w:r>
            <w:r w:rsidRPr="000B19D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FE_002.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_Toc517717210 \h </w:instrTex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3A1B6" w14:textId="4BBD8997" w:rsidR="000B19DD" w:rsidRPr="000B19DD" w:rsidRDefault="000B19DD" w:rsidP="000B19DD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211" w:history="1"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3.3.3.</w:t>
            </w:r>
            <w:r w:rsidRPr="000B19D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FE_003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_Toc517717211 \h </w:instrTex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FF6537" w14:textId="3967ECC6" w:rsidR="000B19DD" w:rsidRPr="000B19DD" w:rsidRDefault="000B19DD" w:rsidP="000B19DD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212" w:history="1"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3.3.4.</w:t>
            </w:r>
            <w:r w:rsidRPr="000B19D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FE_004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_Toc517717212 \h </w:instrTex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DA94E5" w14:textId="6B21CCA3" w:rsidR="000B19DD" w:rsidRPr="000B19DD" w:rsidRDefault="000B19DD" w:rsidP="000B19DD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213" w:history="1"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3.3.5.</w:t>
            </w:r>
            <w:r w:rsidRPr="000B19D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0B19D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FE_005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_Toc517717213 \h </w:instrTex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B19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39E738" w14:textId="43B57CBD" w:rsidR="00191F27" w:rsidRPr="000B19DD" w:rsidRDefault="00191F27" w:rsidP="000B19DD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B19D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AFD7239" w14:textId="77777777" w:rsidR="00191F27" w:rsidRPr="000B19DD" w:rsidRDefault="00191F27" w:rsidP="000B19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1F02B" w14:textId="7BF6ED60" w:rsidR="00A66BCC" w:rsidRPr="000B19DD" w:rsidRDefault="00A66BCC" w:rsidP="000B19DD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u w:val="single"/>
        </w:rPr>
      </w:pPr>
      <w:r w:rsidRPr="000B19DD">
        <w:rPr>
          <w:rFonts w:ascii="Times New Roman" w:hAnsi="Times New Roman" w:cs="Times New Roman"/>
          <w:sz w:val="24"/>
          <w:szCs w:val="24"/>
        </w:rPr>
        <w:br w:type="page"/>
      </w:r>
    </w:p>
    <w:p w14:paraId="0C19D830" w14:textId="5CDB960D" w:rsidR="00590BCE" w:rsidRPr="000B19DD" w:rsidRDefault="00E36887" w:rsidP="000B19DD">
      <w:pPr>
        <w:pStyle w:val="Ttulo1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7717202"/>
      <w:r w:rsidRPr="000B19D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Objetivo</w:t>
      </w:r>
      <w:bookmarkEnd w:id="1"/>
    </w:p>
    <w:p w14:paraId="1FE18B51" w14:textId="6CFB6168" w:rsidR="00920EFD" w:rsidRPr="000B19DD" w:rsidRDefault="0010648E" w:rsidP="000B19D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 xml:space="preserve">Este caso de uso </w:t>
      </w:r>
      <w:r w:rsidR="00D036DA" w:rsidRPr="000B19DD">
        <w:rPr>
          <w:rFonts w:ascii="Times New Roman" w:hAnsi="Times New Roman" w:cs="Times New Roman"/>
          <w:sz w:val="24"/>
          <w:szCs w:val="24"/>
        </w:rPr>
        <w:t>possui</w:t>
      </w:r>
      <w:r w:rsidRPr="000B19DD">
        <w:rPr>
          <w:rFonts w:ascii="Times New Roman" w:hAnsi="Times New Roman" w:cs="Times New Roman"/>
          <w:sz w:val="24"/>
          <w:szCs w:val="24"/>
        </w:rPr>
        <w:t xml:space="preserve"> como objetivo realizar o cadastramento dos responsáveis pela adoção dos animais</w:t>
      </w:r>
      <w:r w:rsidR="00907EA8" w:rsidRPr="000B19DD">
        <w:rPr>
          <w:rFonts w:ascii="Times New Roman" w:hAnsi="Times New Roman" w:cs="Times New Roman"/>
          <w:sz w:val="24"/>
          <w:szCs w:val="24"/>
        </w:rPr>
        <w:t>, afim de se manter uma rastreabilidade dos mesmos.</w:t>
      </w:r>
    </w:p>
    <w:p w14:paraId="3D8D86CD" w14:textId="77777777" w:rsidR="00176007" w:rsidRPr="000B19DD" w:rsidRDefault="00176007" w:rsidP="000B19D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C45B5" w14:textId="64BEDB9E" w:rsidR="00C33B97" w:rsidRPr="000B19DD" w:rsidRDefault="004D2002" w:rsidP="000B19DD">
      <w:pPr>
        <w:pStyle w:val="Ttulo1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7717203"/>
      <w:r w:rsidRPr="000B19DD">
        <w:rPr>
          <w:rFonts w:ascii="Times New Roman" w:hAnsi="Times New Roman" w:cs="Times New Roman"/>
          <w:b/>
          <w:color w:val="auto"/>
          <w:sz w:val="24"/>
          <w:szCs w:val="24"/>
        </w:rPr>
        <w:t>Atores</w:t>
      </w:r>
      <w:bookmarkEnd w:id="2"/>
    </w:p>
    <w:p w14:paraId="7B7A0906" w14:textId="5A680B89" w:rsidR="004D2002" w:rsidRPr="000B19DD" w:rsidRDefault="004D2002" w:rsidP="000B19D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>Administrador do sistema.</w:t>
      </w:r>
    </w:p>
    <w:p w14:paraId="3C7CA509" w14:textId="50FABCA4" w:rsidR="00C35E21" w:rsidRPr="000B19DD" w:rsidRDefault="00C35E21" w:rsidP="000B19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B19DD">
        <w:rPr>
          <w:rFonts w:ascii="Times New Roman" w:hAnsi="Times New Roman" w:cs="Times New Roman"/>
          <w:sz w:val="24"/>
          <w:szCs w:val="24"/>
        </w:rPr>
        <w:br w:type="page"/>
      </w:r>
    </w:p>
    <w:p w14:paraId="3E23D01F" w14:textId="77777777" w:rsidR="00176007" w:rsidRPr="000B19DD" w:rsidRDefault="00176007" w:rsidP="000B19D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40BC8" w14:textId="6C276FEE" w:rsidR="00176007" w:rsidRPr="000B19DD" w:rsidRDefault="00176007" w:rsidP="000B19DD">
      <w:pPr>
        <w:pStyle w:val="Ttulo1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7717204"/>
      <w:r w:rsidRPr="000B19DD">
        <w:rPr>
          <w:rFonts w:ascii="Times New Roman" w:hAnsi="Times New Roman" w:cs="Times New Roman"/>
          <w:b/>
          <w:color w:val="auto"/>
          <w:sz w:val="24"/>
          <w:szCs w:val="24"/>
        </w:rPr>
        <w:t>Fluxo de Eventos</w:t>
      </w:r>
      <w:bookmarkEnd w:id="3"/>
    </w:p>
    <w:p w14:paraId="2B48A956" w14:textId="77777777" w:rsidR="00C05344" w:rsidRPr="000B19DD" w:rsidRDefault="00C05344" w:rsidP="000B19DD">
      <w:pPr>
        <w:pStyle w:val="Ttulo2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2918615D" w14:textId="5AF10857" w:rsidR="00100EED" w:rsidRPr="000B19DD" w:rsidRDefault="00176007" w:rsidP="000B19DD">
      <w:pPr>
        <w:pStyle w:val="Ttulo2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7717205"/>
      <w:r w:rsidRPr="000B19DD">
        <w:rPr>
          <w:rFonts w:ascii="Times New Roman" w:hAnsi="Times New Roman" w:cs="Times New Roman"/>
          <w:b/>
          <w:color w:val="auto"/>
          <w:sz w:val="24"/>
          <w:szCs w:val="24"/>
        </w:rPr>
        <w:t>Fluxo Básico</w:t>
      </w:r>
      <w:bookmarkEnd w:id="4"/>
    </w:p>
    <w:p w14:paraId="657AEBE8" w14:textId="77777777" w:rsidR="00863488" w:rsidRPr="000B19DD" w:rsidRDefault="00863488" w:rsidP="000B19D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80BDEC" w14:textId="0E18B8EC" w:rsidR="00863488" w:rsidRPr="000B19DD" w:rsidRDefault="00863488" w:rsidP="000B19D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>Este caso de uso começa quando o administrador do sistema aciona a opção “Responsável” no menu “Cadastrar”.</w:t>
      </w:r>
    </w:p>
    <w:p w14:paraId="3202CAB2" w14:textId="77777777" w:rsidR="00863488" w:rsidRPr="000B19DD" w:rsidRDefault="00863488" w:rsidP="000B19D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6DED7" w14:textId="3875FD0E" w:rsidR="00863488" w:rsidRPr="000B19DD" w:rsidRDefault="00863488" w:rsidP="000B19D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 xml:space="preserve">O sistema apresenta a tela de cadastramento; </w:t>
      </w:r>
      <w:r w:rsidR="002E4014" w:rsidRPr="000B19DD">
        <w:rPr>
          <w:rFonts w:ascii="Times New Roman" w:hAnsi="Times New Roman" w:cs="Times New Roman"/>
          <w:sz w:val="24"/>
          <w:szCs w:val="24"/>
        </w:rPr>
        <w:fldChar w:fldCharType="begin"/>
      </w:r>
      <w:ins w:id="5" w:author="Jean Carlos Moreira da Silva" w:date="2018-06-23T17:16:00Z">
        <w:r w:rsidR="002E4014" w:rsidRPr="000B19DD">
          <w:rPr>
            <w:rFonts w:ascii="Times New Roman" w:hAnsi="Times New Roman" w:cs="Times New Roman"/>
            <w:sz w:val="24"/>
            <w:szCs w:val="24"/>
          </w:rPr>
          <w:instrText>HYPERLINK "Artefatos.docx" \l "RN_001"</w:instrText>
        </w:r>
      </w:ins>
      <w:del w:id="6" w:author="Jean Carlos Moreira da Silva" w:date="2018-06-23T17:16:00Z">
        <w:r w:rsidR="002E4014" w:rsidRPr="000B19DD" w:rsidDel="002E4014">
          <w:rPr>
            <w:rFonts w:ascii="Times New Roman" w:hAnsi="Times New Roman" w:cs="Times New Roman"/>
            <w:sz w:val="24"/>
            <w:szCs w:val="24"/>
          </w:rPr>
          <w:delInstrText xml:space="preserve"> HYPERLINK  \l "RN_001" </w:delInstrText>
        </w:r>
      </w:del>
      <w:r w:rsidR="002E4014" w:rsidRPr="000B19DD">
        <w:rPr>
          <w:rFonts w:ascii="Times New Roman" w:hAnsi="Times New Roman" w:cs="Times New Roman"/>
          <w:sz w:val="24"/>
          <w:szCs w:val="24"/>
        </w:rPr>
        <w:fldChar w:fldCharType="separate"/>
      </w:r>
      <w:r w:rsidRPr="000B19DD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[RN_001</w:t>
      </w:r>
      <w:r w:rsidRPr="000B19D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rPrChange w:id="7" w:author="Jean Carlos Moreira da Silva" w:date="2018-06-23T17:17:00Z">
            <w:rPr>
              <w:rStyle w:val="Hyperlink"/>
              <w:rFonts w:ascii="Times New Roman" w:hAnsi="Times New Roman" w:cs="Times New Roman"/>
              <w:sz w:val="24"/>
              <w:szCs w:val="24"/>
            </w:rPr>
          </w:rPrChange>
        </w:rPr>
        <w:t>]</w:t>
      </w:r>
      <w:r w:rsidR="002E4014" w:rsidRPr="000B19D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E3F9F37" w14:textId="5D1DD240" w:rsidR="00863488" w:rsidRPr="000B19DD" w:rsidRDefault="00863488" w:rsidP="000B19D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 xml:space="preserve">O administrador informa os dados necessários para o cadastramento do responsável e aciona a opção “Salvar”; </w:t>
      </w:r>
      <w:hyperlink w:anchor="_FA001._Voltar." w:history="1">
        <w:r w:rsidRPr="000B19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[FA_001]</w:t>
        </w:r>
      </w:hyperlink>
    </w:p>
    <w:p w14:paraId="49CBFB43" w14:textId="3FEE7B10" w:rsidR="00863488" w:rsidRPr="000B19DD" w:rsidRDefault="00863488" w:rsidP="000B19D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 xml:space="preserve">O sistema identifica que todos os campos obrigatórios foram informados; </w:t>
      </w:r>
      <w:hyperlink r:id="rId8" w:anchor="RN_006" w:history="1">
        <w:r w:rsidR="00191F27" w:rsidRPr="000B19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[RN_006]</w:t>
        </w:r>
      </w:hyperlink>
      <w:r w:rsidR="00191F27" w:rsidRPr="000B19DD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anchor="RN_007" w:history="1">
        <w:r w:rsidR="00191F27" w:rsidRPr="000B19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[RN_007]</w:t>
        </w:r>
      </w:hyperlink>
      <w:r w:rsidR="00191F27" w:rsidRPr="000B19DD">
        <w:rPr>
          <w:rFonts w:ascii="Times New Roman" w:hAnsi="Times New Roman" w:cs="Times New Roman"/>
          <w:sz w:val="24"/>
          <w:szCs w:val="24"/>
        </w:rPr>
        <w:t xml:space="preserve"> </w:t>
      </w:r>
      <w:hyperlink w:anchor="_FE001_Campos_Obrigatórios" w:history="1">
        <w:r w:rsidRPr="000B19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[FE_001]</w:t>
        </w:r>
      </w:hyperlink>
      <w:r w:rsidR="000B19DD" w:rsidRPr="000B19D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w:anchor="_FE_003" w:history="1">
        <w:r w:rsidR="000B19DD" w:rsidRPr="000B19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[FE_003]</w:t>
        </w:r>
      </w:hyperlink>
      <w:r w:rsidR="000B19DD" w:rsidRPr="000B19D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w:anchor="_FE_004" w:history="1">
        <w:r w:rsidR="000B19DD" w:rsidRPr="000B19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[FE_004]</w:t>
        </w:r>
      </w:hyperlink>
      <w:r w:rsidR="000B19DD" w:rsidRPr="000B19D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w:anchor="_FE_005" w:history="1">
        <w:r w:rsidR="000B19DD" w:rsidRPr="000B19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[FE_005]</w:t>
        </w:r>
      </w:hyperlink>
    </w:p>
    <w:p w14:paraId="317323F7" w14:textId="700547AB" w:rsidR="00863488" w:rsidRPr="000B19DD" w:rsidRDefault="00863488" w:rsidP="000B19D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9DD">
        <w:rPr>
          <w:rFonts w:ascii="Times New Roman" w:eastAsia="Times New Roman" w:hAnsi="Times New Roman" w:cs="Times New Roman"/>
          <w:sz w:val="24"/>
          <w:szCs w:val="24"/>
        </w:rPr>
        <w:t xml:space="preserve">O sistema realiza a persistência das informações na base de dados; </w:t>
      </w:r>
      <w:hyperlink w:anchor="_FE002_Sistema_indisponível." w:history="1">
        <w:r w:rsidRPr="000B19DD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[FE_002]</w:t>
        </w:r>
      </w:hyperlink>
    </w:p>
    <w:p w14:paraId="2937806A" w14:textId="15C371F0" w:rsidR="00863488" w:rsidRPr="000B19DD" w:rsidRDefault="00863488" w:rsidP="000B19D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9DD">
        <w:rPr>
          <w:rFonts w:ascii="Times New Roman" w:eastAsia="Times New Roman" w:hAnsi="Times New Roman" w:cs="Times New Roman"/>
          <w:sz w:val="24"/>
          <w:szCs w:val="24"/>
        </w:rPr>
        <w:t xml:space="preserve">O sistema apresenta a mensagem de confirmação de inclusão; </w:t>
      </w:r>
      <w:ins w:id="8" w:author="Jean Carlos Moreira da Silva" w:date="2018-06-23T17:16:00Z">
        <w:r w:rsidR="002E4014" w:rsidRPr="000B19D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="002E4014" w:rsidRPr="000B19D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"Artefatos.docx" \l "MS_001" </w:instrText>
        </w:r>
        <w:r w:rsidR="002E4014" w:rsidRPr="000B19D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0B19DD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[MS_001]</w:t>
        </w:r>
        <w:r w:rsidR="002E4014" w:rsidRPr="000B19D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14:paraId="51463980" w14:textId="77777777" w:rsidR="00863488" w:rsidRPr="000B19DD" w:rsidRDefault="00863488" w:rsidP="000B19D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>O caso de uso é encerrado;</w:t>
      </w:r>
    </w:p>
    <w:p w14:paraId="32492E44" w14:textId="77777777" w:rsidR="00863488" w:rsidRPr="000B19DD" w:rsidRDefault="00863488" w:rsidP="000B19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D0564" w14:textId="46BDCE99" w:rsidR="00F27000" w:rsidRPr="000B19DD" w:rsidRDefault="00100EED" w:rsidP="000B19DD">
      <w:pPr>
        <w:pStyle w:val="Ttulo2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17717206"/>
      <w:r w:rsidRPr="000B19DD">
        <w:rPr>
          <w:rFonts w:ascii="Times New Roman" w:hAnsi="Times New Roman" w:cs="Times New Roman"/>
          <w:b/>
          <w:color w:val="auto"/>
          <w:sz w:val="24"/>
          <w:szCs w:val="24"/>
        </w:rPr>
        <w:t>Fluxo Alternativo</w:t>
      </w:r>
      <w:bookmarkEnd w:id="9"/>
    </w:p>
    <w:p w14:paraId="513C82C3" w14:textId="01FB43AB" w:rsidR="00F27000" w:rsidRPr="000B19DD" w:rsidRDefault="00F27000" w:rsidP="000B19DD">
      <w:pPr>
        <w:pStyle w:val="Ttulo3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0" w:name="_FA001._Voltar."/>
      <w:bookmarkStart w:id="11" w:name="_Toc517717207"/>
      <w:bookmarkEnd w:id="10"/>
      <w:r w:rsidRPr="000B19DD">
        <w:rPr>
          <w:rFonts w:ascii="Times New Roman" w:hAnsi="Times New Roman" w:cs="Times New Roman"/>
          <w:b/>
          <w:color w:val="auto"/>
        </w:rPr>
        <w:t>FA</w:t>
      </w:r>
      <w:r w:rsidR="000B19DD" w:rsidRPr="000B19DD">
        <w:rPr>
          <w:rFonts w:ascii="Times New Roman" w:hAnsi="Times New Roman" w:cs="Times New Roman"/>
          <w:b/>
          <w:color w:val="auto"/>
        </w:rPr>
        <w:t>_</w:t>
      </w:r>
      <w:r w:rsidRPr="000B19DD">
        <w:rPr>
          <w:rFonts w:ascii="Times New Roman" w:hAnsi="Times New Roman" w:cs="Times New Roman"/>
          <w:b/>
          <w:color w:val="auto"/>
        </w:rPr>
        <w:t>001.</w:t>
      </w:r>
      <w:bookmarkEnd w:id="11"/>
    </w:p>
    <w:p w14:paraId="1971494F" w14:textId="77777777" w:rsidR="00F27000" w:rsidRPr="000B19DD" w:rsidRDefault="00F27000" w:rsidP="000B19DD">
      <w:pPr>
        <w:pStyle w:val="PargrafodaLista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>Este fluxo se inicia quando o administrador aciona a opção “Voltar”.</w:t>
      </w:r>
    </w:p>
    <w:p w14:paraId="2A1626B4" w14:textId="77777777" w:rsidR="00F27000" w:rsidRPr="000B19DD" w:rsidRDefault="00F27000" w:rsidP="000B19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>O sistema redireciona para tela inicial;</w:t>
      </w:r>
    </w:p>
    <w:p w14:paraId="2ED79A6A" w14:textId="77777777" w:rsidR="00F27000" w:rsidRPr="000B19DD" w:rsidRDefault="00F27000" w:rsidP="000B19D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>O caso de uso é encerrado;</w:t>
      </w:r>
    </w:p>
    <w:p w14:paraId="707B5429" w14:textId="77777777" w:rsidR="00F27000" w:rsidRPr="000B19DD" w:rsidRDefault="00F27000" w:rsidP="000B19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FA1CB" w14:textId="3EE6802F" w:rsidR="00F27000" w:rsidRPr="000B19DD" w:rsidRDefault="00F27000" w:rsidP="000B19DD">
      <w:pPr>
        <w:pStyle w:val="Ttulo2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517717208"/>
      <w:r w:rsidRPr="000B19DD">
        <w:rPr>
          <w:rFonts w:ascii="Times New Roman" w:hAnsi="Times New Roman" w:cs="Times New Roman"/>
          <w:b/>
          <w:color w:val="auto"/>
          <w:sz w:val="24"/>
          <w:szCs w:val="24"/>
        </w:rPr>
        <w:t>Fluxo de Exceção</w:t>
      </w:r>
      <w:bookmarkEnd w:id="12"/>
      <w:r w:rsidR="00863488" w:rsidRPr="000B19DD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67EF7E6E" w14:textId="7DEF158A" w:rsidR="00F27000" w:rsidRPr="000B19DD" w:rsidRDefault="00863488" w:rsidP="000B19DD">
      <w:pPr>
        <w:pStyle w:val="Ttulo3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3" w:name="_FE001_Campos_Obrigatórios"/>
      <w:bookmarkStart w:id="14" w:name="_Toc517717209"/>
      <w:bookmarkEnd w:id="13"/>
      <w:r w:rsidRPr="000B19DD">
        <w:rPr>
          <w:rFonts w:ascii="Times New Roman" w:hAnsi="Times New Roman" w:cs="Times New Roman"/>
          <w:b/>
          <w:color w:val="auto"/>
        </w:rPr>
        <w:t>FE</w:t>
      </w:r>
      <w:r w:rsidR="000B19DD" w:rsidRPr="000B19DD">
        <w:rPr>
          <w:rFonts w:ascii="Times New Roman" w:hAnsi="Times New Roman" w:cs="Times New Roman"/>
          <w:b/>
          <w:color w:val="auto"/>
        </w:rPr>
        <w:t>_</w:t>
      </w:r>
      <w:r w:rsidRPr="000B19DD">
        <w:rPr>
          <w:rFonts w:ascii="Times New Roman" w:hAnsi="Times New Roman" w:cs="Times New Roman"/>
          <w:b/>
          <w:color w:val="auto"/>
        </w:rPr>
        <w:t>001</w:t>
      </w:r>
      <w:r w:rsidR="00F27000" w:rsidRPr="000B19DD">
        <w:rPr>
          <w:rFonts w:ascii="Times New Roman" w:hAnsi="Times New Roman" w:cs="Times New Roman"/>
          <w:b/>
          <w:color w:val="auto"/>
        </w:rPr>
        <w:t>.</w:t>
      </w:r>
      <w:bookmarkEnd w:id="14"/>
    </w:p>
    <w:p w14:paraId="4E1CA907" w14:textId="77777777" w:rsidR="00863488" w:rsidRPr="000B19DD" w:rsidRDefault="00863488" w:rsidP="000B19D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>Este fluxo se inicia quando o administrador não informa algum campo obrigatório.</w:t>
      </w:r>
    </w:p>
    <w:p w14:paraId="3C8D5AF8" w14:textId="0390BF8B" w:rsidR="00863488" w:rsidRPr="000B19DD" w:rsidRDefault="00863488" w:rsidP="000B19D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 xml:space="preserve">O sistema informa a mensagem de obrigatoriedade para o campo; </w:t>
      </w:r>
      <w:ins w:id="15" w:author="Jean Carlos Moreira da Silva" w:date="2018-06-23T17:17:00Z">
        <w:r w:rsidR="002E4014" w:rsidRPr="000B19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E4014" w:rsidRPr="000B19DD">
          <w:rPr>
            <w:rFonts w:ascii="Times New Roman" w:hAnsi="Times New Roman" w:cs="Times New Roman"/>
            <w:sz w:val="24"/>
            <w:szCs w:val="24"/>
          </w:rPr>
          <w:instrText xml:space="preserve"> HYPERLINK "Artefatos.docx" \l "MS_002" </w:instrText>
        </w:r>
        <w:r w:rsidR="002E4014" w:rsidRPr="000B19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B19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[MS_002]</w:t>
        </w:r>
        <w:r w:rsidR="002E4014" w:rsidRPr="000B19DD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</w:p>
    <w:p w14:paraId="0B8C3ED1" w14:textId="11FDA394" w:rsidR="00F27000" w:rsidRPr="000B19DD" w:rsidRDefault="00863488" w:rsidP="000B19D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>O sistema retorna para o passo 2 do fluxo básico;</w:t>
      </w:r>
    </w:p>
    <w:p w14:paraId="72C02013" w14:textId="590DB53F" w:rsidR="00863488" w:rsidRPr="000B19DD" w:rsidRDefault="00863488" w:rsidP="000B19DD">
      <w:pPr>
        <w:pStyle w:val="Ttulo3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6" w:name="_FE002_Sistema_indisponível."/>
      <w:bookmarkStart w:id="17" w:name="_Toc517717210"/>
      <w:bookmarkEnd w:id="16"/>
      <w:r w:rsidRPr="000B19DD">
        <w:rPr>
          <w:rFonts w:ascii="Times New Roman" w:hAnsi="Times New Roman" w:cs="Times New Roman"/>
          <w:b/>
          <w:color w:val="auto"/>
        </w:rPr>
        <w:lastRenderedPageBreak/>
        <w:t>FE</w:t>
      </w:r>
      <w:r w:rsidR="000B19DD" w:rsidRPr="000B19DD">
        <w:rPr>
          <w:rFonts w:ascii="Times New Roman" w:hAnsi="Times New Roman" w:cs="Times New Roman"/>
          <w:b/>
          <w:color w:val="auto"/>
        </w:rPr>
        <w:t>_</w:t>
      </w:r>
      <w:r w:rsidRPr="000B19DD">
        <w:rPr>
          <w:rFonts w:ascii="Times New Roman" w:hAnsi="Times New Roman" w:cs="Times New Roman"/>
          <w:b/>
          <w:color w:val="auto"/>
        </w:rPr>
        <w:t>002.</w:t>
      </w:r>
      <w:bookmarkEnd w:id="17"/>
    </w:p>
    <w:p w14:paraId="276F8C2E" w14:textId="77777777" w:rsidR="0057090F" w:rsidRPr="000B19DD" w:rsidRDefault="0057090F" w:rsidP="000B19DD">
      <w:pPr>
        <w:spacing w:line="360" w:lineRule="auto"/>
        <w:ind w:left="708"/>
        <w:jc w:val="both"/>
        <w:rPr>
          <w:ins w:id="18" w:author="Jean Carlos Moreira da Silva" w:date="2018-06-23T17:40:00Z"/>
          <w:rFonts w:ascii="Times New Roman" w:hAnsi="Times New Roman" w:cs="Times New Roman"/>
          <w:sz w:val="24"/>
          <w:szCs w:val="24"/>
          <w:rPrChange w:id="19" w:author="Jean Carlos Moreira da Silva" w:date="2018-06-23T17:40:00Z">
            <w:rPr>
              <w:ins w:id="20" w:author="Jean Carlos Moreira da Silva" w:date="2018-06-23T17:40:00Z"/>
            </w:rPr>
          </w:rPrChange>
        </w:rPr>
        <w:pPrChange w:id="21" w:author="Jean Carlos Moreira da Silva" w:date="2018-06-23T17:40:00Z">
          <w:pPr>
            <w:pStyle w:val="PargrafodaLista"/>
            <w:numPr>
              <w:numId w:val="10"/>
            </w:numPr>
            <w:spacing w:line="360" w:lineRule="auto"/>
            <w:ind w:left="360" w:hanging="360"/>
            <w:jc w:val="both"/>
          </w:pPr>
        </w:pPrChange>
      </w:pPr>
      <w:ins w:id="22" w:author="Jean Carlos Moreira da Silva" w:date="2018-06-23T17:40:00Z">
        <w:r w:rsidRPr="000B19DD">
          <w:rPr>
            <w:rFonts w:ascii="Times New Roman" w:hAnsi="Times New Roman" w:cs="Times New Roman"/>
            <w:sz w:val="24"/>
            <w:szCs w:val="24"/>
            <w:rPrChange w:id="23" w:author="Jean Carlos Moreira da Silva" w:date="2018-06-23T17:40:00Z">
              <w:rPr/>
            </w:rPrChange>
          </w:rPr>
          <w:t>Este fluxo inicia se ocorrer um erro inesperado quando persistirem as informações no banco de dados.</w:t>
        </w:r>
      </w:ins>
    </w:p>
    <w:p w14:paraId="4F9B6EB0" w14:textId="3B758B58" w:rsidR="00863488" w:rsidRPr="000B19DD" w:rsidDel="0057090F" w:rsidRDefault="00863488" w:rsidP="000B19DD">
      <w:pPr>
        <w:spacing w:line="360" w:lineRule="auto"/>
        <w:ind w:left="720"/>
        <w:jc w:val="both"/>
        <w:rPr>
          <w:del w:id="24" w:author="Jean Carlos Moreira da Silva" w:date="2018-06-23T17:40:00Z"/>
          <w:rFonts w:ascii="Times New Roman" w:hAnsi="Times New Roman" w:cs="Times New Roman"/>
          <w:sz w:val="24"/>
          <w:szCs w:val="24"/>
        </w:rPr>
      </w:pPr>
      <w:del w:id="25" w:author="Jean Carlos Moreira da Silva" w:date="2018-06-23T17:40:00Z">
        <w:r w:rsidRPr="000B19DD" w:rsidDel="0057090F">
          <w:rPr>
            <w:rFonts w:ascii="Times New Roman" w:hAnsi="Times New Roman" w:cs="Times New Roman"/>
            <w:sz w:val="24"/>
            <w:szCs w:val="24"/>
          </w:rPr>
          <w:delText>Este fluxo se inicia quando ocorre um erro inesperado ao persistir as informações no banco de dados.</w:delText>
        </w:r>
      </w:del>
    </w:p>
    <w:p w14:paraId="18F24476" w14:textId="393FDD2F" w:rsidR="00863488" w:rsidRPr="000B19DD" w:rsidRDefault="00863488" w:rsidP="000B19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 xml:space="preserve">O sistema informa a mensagem de erro crítico; </w:t>
      </w:r>
      <w:ins w:id="26" w:author="Jean Carlos Moreira da Silva" w:date="2018-06-23T17:17:00Z">
        <w:r w:rsidR="002E4014" w:rsidRPr="000B19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E4014" w:rsidRPr="000B19DD">
          <w:rPr>
            <w:rFonts w:ascii="Times New Roman" w:hAnsi="Times New Roman" w:cs="Times New Roman"/>
            <w:sz w:val="24"/>
            <w:szCs w:val="24"/>
          </w:rPr>
          <w:instrText xml:space="preserve"> HYPERLINK "Artefatos.docx" \l "MS_003" </w:instrText>
        </w:r>
        <w:r w:rsidR="002E4014" w:rsidRPr="000B19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B19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[MS_003]</w:t>
        </w:r>
        <w:del w:id="27" w:author="Jean Carlos Moreira da Silva" w:date="2018-06-23T17:17:00Z">
          <w:r w:rsidRPr="000B19DD" w:rsidDel="002E4014">
            <w:rPr>
              <w:rStyle w:val="Hyperlink"/>
              <w:rFonts w:ascii="Times New Roman" w:hAnsi="Times New Roman" w:cs="Times New Roman"/>
              <w:color w:val="auto"/>
              <w:sz w:val="24"/>
              <w:szCs w:val="24"/>
            </w:rPr>
            <w:delText>;</w:delText>
          </w:r>
        </w:del>
        <w:r w:rsidR="002E4014" w:rsidRPr="000B19DD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</w:p>
    <w:p w14:paraId="21391346" w14:textId="77777777" w:rsidR="00863488" w:rsidRPr="000B19DD" w:rsidRDefault="00863488" w:rsidP="000B19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>O sistema redireciona para tela de inicial;</w:t>
      </w:r>
    </w:p>
    <w:p w14:paraId="25A524F2" w14:textId="2DD8C8BA" w:rsidR="00863488" w:rsidRPr="000B19DD" w:rsidRDefault="00863488" w:rsidP="000B19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>O caso de uso é encerrado;</w:t>
      </w:r>
    </w:p>
    <w:p w14:paraId="70995040" w14:textId="0B639B86" w:rsidR="000B19DD" w:rsidRPr="000B19DD" w:rsidRDefault="000B19DD" w:rsidP="000B19DD">
      <w:pPr>
        <w:pStyle w:val="Ttulo3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8" w:name="_FE_003"/>
      <w:bookmarkStart w:id="29" w:name="_Toc517717211"/>
      <w:bookmarkEnd w:id="28"/>
      <w:r w:rsidRPr="000B19DD">
        <w:rPr>
          <w:rFonts w:ascii="Times New Roman" w:hAnsi="Times New Roman" w:cs="Times New Roman"/>
          <w:b/>
          <w:color w:val="auto"/>
        </w:rPr>
        <w:t>FE_003</w:t>
      </w:r>
      <w:bookmarkEnd w:id="29"/>
    </w:p>
    <w:p w14:paraId="7294539B" w14:textId="53BFCE6E" w:rsidR="000B19DD" w:rsidRPr="000B19DD" w:rsidRDefault="000B19DD" w:rsidP="000B19D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 xml:space="preserve">Este fluxo se inicia quando o administrador não informa </w:t>
      </w:r>
      <w:r w:rsidRPr="000B19DD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0B19DD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0B19DD">
        <w:rPr>
          <w:rFonts w:ascii="Times New Roman" w:hAnsi="Times New Roman" w:cs="Times New Roman"/>
          <w:sz w:val="24"/>
          <w:szCs w:val="24"/>
        </w:rPr>
        <w:t xml:space="preserve"> valido.</w:t>
      </w:r>
    </w:p>
    <w:p w14:paraId="3F586063" w14:textId="2650E582" w:rsidR="000B19DD" w:rsidRPr="000B19DD" w:rsidRDefault="000B19DD" w:rsidP="000B19D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 xml:space="preserve">O sistema informa a mensagem de obrigatoriedade para o campo; </w:t>
      </w:r>
      <w:ins w:id="30" w:author="Jean Carlos Moreira da Silva" w:date="2018-06-23T17:17:00Z">
        <w:r w:rsidRPr="000B19DD">
          <w:rPr>
            <w:rFonts w:ascii="Times New Roman" w:hAnsi="Times New Roman" w:cs="Times New Roman"/>
            <w:sz w:val="24"/>
            <w:szCs w:val="24"/>
          </w:rPr>
          <w:fldChar w:fldCharType="begin"/>
        </w:r>
      </w:ins>
      <w:r w:rsidRPr="000B19DD">
        <w:rPr>
          <w:rFonts w:ascii="Times New Roman" w:hAnsi="Times New Roman" w:cs="Times New Roman"/>
          <w:sz w:val="24"/>
          <w:szCs w:val="24"/>
        </w:rPr>
        <w:instrText>HYPERLINK "Artefatos.docx" \l "MS_006"</w:instrText>
      </w:r>
      <w:r w:rsidRPr="000B19DD">
        <w:rPr>
          <w:rFonts w:ascii="Times New Roman" w:hAnsi="Times New Roman" w:cs="Times New Roman"/>
          <w:sz w:val="24"/>
          <w:szCs w:val="24"/>
        </w:rPr>
      </w:r>
      <w:ins w:id="31" w:author="Jean Carlos Moreira da Silva" w:date="2018-06-23T17:17:00Z">
        <w:r w:rsidRPr="000B19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B19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[MS_00</w:t>
        </w:r>
      </w:ins>
      <w:r w:rsidRPr="000B19DD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6</w:t>
      </w:r>
      <w:ins w:id="32" w:author="Jean Carlos Moreira da Silva" w:date="2018-06-23T17:17:00Z">
        <w:r w:rsidRPr="000B19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]</w:t>
        </w:r>
        <w:r w:rsidRPr="000B19DD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</w:p>
    <w:p w14:paraId="3C769234" w14:textId="4B101357" w:rsidR="000B19DD" w:rsidRPr="000B19DD" w:rsidRDefault="000B19DD" w:rsidP="000B19D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>O sistema retorna para o passo 2 do fluxo básico;</w:t>
      </w:r>
    </w:p>
    <w:p w14:paraId="7F96313C" w14:textId="3234ECF7" w:rsidR="000B19DD" w:rsidRPr="000B19DD" w:rsidRDefault="000B19DD" w:rsidP="000B19DD">
      <w:pPr>
        <w:pStyle w:val="Ttulo3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33" w:name="_FE_004"/>
      <w:bookmarkStart w:id="34" w:name="_Toc517717212"/>
      <w:bookmarkEnd w:id="33"/>
      <w:r w:rsidRPr="000B19DD">
        <w:rPr>
          <w:rFonts w:ascii="Times New Roman" w:hAnsi="Times New Roman" w:cs="Times New Roman"/>
          <w:b/>
          <w:color w:val="auto"/>
        </w:rPr>
        <w:t>FE_00</w:t>
      </w:r>
      <w:r w:rsidRPr="000B19DD">
        <w:rPr>
          <w:rFonts w:ascii="Times New Roman" w:hAnsi="Times New Roman" w:cs="Times New Roman"/>
          <w:b/>
          <w:color w:val="auto"/>
        </w:rPr>
        <w:t>4</w:t>
      </w:r>
      <w:bookmarkEnd w:id="34"/>
    </w:p>
    <w:p w14:paraId="3FEBD9D6" w14:textId="1B02E52C" w:rsidR="000B19DD" w:rsidRPr="000B19DD" w:rsidRDefault="000B19DD" w:rsidP="000B19D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 xml:space="preserve">Este fluxo se inicia quando o administrador não informa o </w:t>
      </w:r>
      <w:r w:rsidRPr="000B19DD">
        <w:rPr>
          <w:rFonts w:ascii="Times New Roman" w:hAnsi="Times New Roman" w:cs="Times New Roman"/>
          <w:sz w:val="24"/>
          <w:szCs w:val="24"/>
        </w:rPr>
        <w:t>email</w:t>
      </w:r>
      <w:r w:rsidRPr="000B19DD">
        <w:rPr>
          <w:rFonts w:ascii="Times New Roman" w:hAnsi="Times New Roman" w:cs="Times New Roman"/>
          <w:sz w:val="24"/>
          <w:szCs w:val="24"/>
        </w:rPr>
        <w:t xml:space="preserve"> valido.</w:t>
      </w:r>
    </w:p>
    <w:p w14:paraId="5610B724" w14:textId="7A74C946" w:rsidR="000B19DD" w:rsidRPr="000B19DD" w:rsidRDefault="000B19DD" w:rsidP="000B19D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 xml:space="preserve">O sistema informa a mensagem de obrigatoriedade para o campo; </w:t>
      </w:r>
      <w:ins w:id="35" w:author="Jean Carlos Moreira da Silva" w:date="2018-06-23T17:17:00Z">
        <w:r w:rsidRPr="000B19DD">
          <w:rPr>
            <w:rFonts w:ascii="Times New Roman" w:hAnsi="Times New Roman" w:cs="Times New Roman"/>
            <w:sz w:val="24"/>
            <w:szCs w:val="24"/>
          </w:rPr>
          <w:fldChar w:fldCharType="begin"/>
        </w:r>
      </w:ins>
      <w:r w:rsidRPr="000B19DD">
        <w:rPr>
          <w:rFonts w:ascii="Times New Roman" w:hAnsi="Times New Roman" w:cs="Times New Roman"/>
          <w:sz w:val="24"/>
          <w:szCs w:val="24"/>
        </w:rPr>
        <w:instrText>HYPERLINK "Artefatos.docx" \l "MS_007"</w:instrText>
      </w:r>
      <w:r w:rsidRPr="000B19DD">
        <w:rPr>
          <w:rFonts w:ascii="Times New Roman" w:hAnsi="Times New Roman" w:cs="Times New Roman"/>
          <w:sz w:val="24"/>
          <w:szCs w:val="24"/>
        </w:rPr>
      </w:r>
      <w:ins w:id="36" w:author="Jean Carlos Moreira da Silva" w:date="2018-06-23T17:17:00Z">
        <w:r w:rsidRPr="000B19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B19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[MS_00</w:t>
        </w:r>
      </w:ins>
      <w:r w:rsidRPr="000B19DD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7</w:t>
      </w:r>
      <w:ins w:id="37" w:author="Jean Carlos Moreira da Silva" w:date="2018-06-23T17:17:00Z">
        <w:r w:rsidRPr="000B19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]</w:t>
        </w:r>
        <w:r w:rsidRPr="000B19DD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</w:p>
    <w:p w14:paraId="5A4EB618" w14:textId="78A51563" w:rsidR="000B19DD" w:rsidRPr="000B19DD" w:rsidRDefault="000B19DD" w:rsidP="000B19D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>O sistema retorna para o passo 2 do fluxo básico;</w:t>
      </w:r>
    </w:p>
    <w:p w14:paraId="46401F33" w14:textId="5E0242BF" w:rsidR="000B19DD" w:rsidRPr="000B19DD" w:rsidRDefault="000B19DD" w:rsidP="000B19DD">
      <w:pPr>
        <w:pStyle w:val="Ttulo3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38" w:name="_FE_005"/>
      <w:bookmarkStart w:id="39" w:name="_Toc517717213"/>
      <w:bookmarkEnd w:id="38"/>
      <w:r w:rsidRPr="000B19DD">
        <w:rPr>
          <w:rFonts w:ascii="Times New Roman" w:hAnsi="Times New Roman" w:cs="Times New Roman"/>
          <w:b/>
          <w:color w:val="auto"/>
        </w:rPr>
        <w:t>FE_00</w:t>
      </w:r>
      <w:r w:rsidRPr="000B19DD">
        <w:rPr>
          <w:rFonts w:ascii="Times New Roman" w:hAnsi="Times New Roman" w:cs="Times New Roman"/>
          <w:b/>
          <w:color w:val="auto"/>
        </w:rPr>
        <w:t>5</w:t>
      </w:r>
      <w:bookmarkEnd w:id="39"/>
    </w:p>
    <w:p w14:paraId="24F9B29C" w14:textId="4DBD59F3" w:rsidR="000B19DD" w:rsidRPr="000B19DD" w:rsidRDefault="000B19DD" w:rsidP="000B19D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>Este fluxo se inicia quando o administrador</w:t>
      </w:r>
      <w:r w:rsidRPr="000B19DD">
        <w:rPr>
          <w:rFonts w:ascii="Times New Roman" w:hAnsi="Times New Roman" w:cs="Times New Roman"/>
          <w:sz w:val="24"/>
          <w:szCs w:val="24"/>
        </w:rPr>
        <w:t xml:space="preserve"> informa uma quantidade menor ou maior de caracteres ao campo</w:t>
      </w:r>
      <w:r w:rsidRPr="000B19DD">
        <w:rPr>
          <w:rFonts w:ascii="Times New Roman" w:hAnsi="Times New Roman" w:cs="Times New Roman"/>
          <w:sz w:val="24"/>
          <w:szCs w:val="24"/>
        </w:rPr>
        <w:t>.</w:t>
      </w:r>
    </w:p>
    <w:p w14:paraId="1A45BE4D" w14:textId="321DA31D" w:rsidR="000B19DD" w:rsidRPr="000B19DD" w:rsidRDefault="000B19DD" w:rsidP="000B19D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 xml:space="preserve">O sistema informa a mensagem de obrigatoriedade para o campo; </w:t>
      </w:r>
      <w:ins w:id="40" w:author="Jean Carlos Moreira da Silva" w:date="2018-06-23T17:17:00Z">
        <w:r w:rsidRPr="000B19DD">
          <w:rPr>
            <w:rFonts w:ascii="Times New Roman" w:hAnsi="Times New Roman" w:cs="Times New Roman"/>
            <w:sz w:val="24"/>
            <w:szCs w:val="24"/>
          </w:rPr>
          <w:fldChar w:fldCharType="begin"/>
        </w:r>
      </w:ins>
      <w:r w:rsidRPr="000B19DD">
        <w:rPr>
          <w:rFonts w:ascii="Times New Roman" w:hAnsi="Times New Roman" w:cs="Times New Roman"/>
          <w:sz w:val="24"/>
          <w:szCs w:val="24"/>
        </w:rPr>
        <w:instrText>HYPERLINK "Artefatos.docx" \l "MS_005"</w:instrText>
      </w:r>
      <w:r w:rsidRPr="000B19DD">
        <w:rPr>
          <w:rFonts w:ascii="Times New Roman" w:hAnsi="Times New Roman" w:cs="Times New Roman"/>
          <w:sz w:val="24"/>
          <w:szCs w:val="24"/>
        </w:rPr>
      </w:r>
      <w:ins w:id="41" w:author="Jean Carlos Moreira da Silva" w:date="2018-06-23T17:17:00Z">
        <w:r w:rsidRPr="000B19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B19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[M</w:t>
        </w:r>
        <w:r w:rsidRPr="000B19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</w:t>
        </w:r>
        <w:r w:rsidRPr="000B19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_00</w:t>
        </w:r>
      </w:ins>
      <w:r w:rsidRPr="000B19DD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5</w:t>
      </w:r>
      <w:ins w:id="42" w:author="Jean Carlos Moreira da Silva" w:date="2018-06-23T17:17:00Z">
        <w:r w:rsidRPr="000B19D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]</w:t>
        </w:r>
        <w:r w:rsidRPr="000B19DD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</w:p>
    <w:p w14:paraId="00A24939" w14:textId="77777777" w:rsidR="000B19DD" w:rsidRPr="000B19DD" w:rsidRDefault="000B19DD" w:rsidP="000B19D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>O sistema retorna para o passo 2 do fluxo básico;</w:t>
      </w:r>
    </w:p>
    <w:p w14:paraId="70326DA6" w14:textId="77777777" w:rsidR="000B19DD" w:rsidRPr="000B19DD" w:rsidRDefault="000B19DD" w:rsidP="000B19D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2C2CC51" w14:textId="77777777" w:rsidR="000B19DD" w:rsidRPr="000B19DD" w:rsidRDefault="000B19DD" w:rsidP="000B19D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43" w:name="_GoBack"/>
      <w:bookmarkEnd w:id="43"/>
    </w:p>
    <w:p w14:paraId="0752124A" w14:textId="77777777" w:rsidR="000B19DD" w:rsidRPr="000B19DD" w:rsidRDefault="000B19DD" w:rsidP="000B19D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9BBD397" w14:textId="77777777" w:rsidR="00863488" w:rsidRPr="000B19DD" w:rsidRDefault="00863488" w:rsidP="000B19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69841" w14:textId="77777777" w:rsidR="00100EED" w:rsidRPr="000B19DD" w:rsidRDefault="00100EED" w:rsidP="000B19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5FA2AE" w14:textId="77777777" w:rsidR="00194D7E" w:rsidRPr="000B19DD" w:rsidRDefault="00194D7E" w:rsidP="000B19D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B435F" w14:textId="23CEE5FA" w:rsidR="00987262" w:rsidRPr="000B19DD" w:rsidRDefault="00987262" w:rsidP="000B19D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38A68" w14:textId="3C01736D" w:rsidR="00194D7E" w:rsidRPr="000B19DD" w:rsidRDefault="00194D7E" w:rsidP="000B19DD">
      <w:pPr>
        <w:pStyle w:val="PargrafodaLista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F66F8DA" w14:textId="186CED2B" w:rsidR="00823A13" w:rsidRPr="000B19DD" w:rsidRDefault="00823A13" w:rsidP="000B19D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EE9BF33" w14:textId="354D2C00" w:rsidR="00437232" w:rsidRPr="000B19DD" w:rsidRDefault="00437232" w:rsidP="000B19DD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B19DD">
        <w:rPr>
          <w:rFonts w:ascii="Times New Roman" w:hAnsi="Times New Roman" w:cs="Times New Roman"/>
          <w:sz w:val="24"/>
          <w:szCs w:val="24"/>
        </w:rPr>
        <w:tab/>
      </w:r>
      <w:r w:rsidRPr="000B19DD">
        <w:rPr>
          <w:rFonts w:ascii="Times New Roman" w:hAnsi="Times New Roman" w:cs="Times New Roman"/>
          <w:sz w:val="24"/>
          <w:szCs w:val="24"/>
        </w:rPr>
        <w:tab/>
      </w:r>
    </w:p>
    <w:sectPr w:rsidR="00437232" w:rsidRPr="000B1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AC697" w14:textId="77777777" w:rsidR="00211500" w:rsidRDefault="00211500" w:rsidP="00191F27">
      <w:pPr>
        <w:spacing w:after="0" w:line="240" w:lineRule="auto"/>
      </w:pPr>
      <w:r>
        <w:separator/>
      </w:r>
    </w:p>
  </w:endnote>
  <w:endnote w:type="continuationSeparator" w:id="0">
    <w:p w14:paraId="00B0C2C7" w14:textId="77777777" w:rsidR="00211500" w:rsidRDefault="00211500" w:rsidP="00191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F633D" w14:textId="77777777" w:rsidR="00211500" w:rsidRDefault="00211500" w:rsidP="00191F27">
      <w:pPr>
        <w:spacing w:after="0" w:line="240" w:lineRule="auto"/>
      </w:pPr>
      <w:r>
        <w:separator/>
      </w:r>
    </w:p>
  </w:footnote>
  <w:footnote w:type="continuationSeparator" w:id="0">
    <w:p w14:paraId="7549A729" w14:textId="77777777" w:rsidR="00211500" w:rsidRDefault="00211500" w:rsidP="00191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7907"/>
    <w:multiLevelType w:val="hybridMultilevel"/>
    <w:tmpl w:val="3E9EBC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E2936"/>
    <w:multiLevelType w:val="multilevel"/>
    <w:tmpl w:val="7F240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22D37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3979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4948F8"/>
    <w:multiLevelType w:val="hybridMultilevel"/>
    <w:tmpl w:val="1D8860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E26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351D00"/>
    <w:multiLevelType w:val="hybridMultilevel"/>
    <w:tmpl w:val="8E1AF8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9517DA"/>
    <w:multiLevelType w:val="multilevel"/>
    <w:tmpl w:val="7C2E96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1DCF3BEC"/>
    <w:multiLevelType w:val="hybridMultilevel"/>
    <w:tmpl w:val="323ED1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1631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6C344E"/>
    <w:multiLevelType w:val="hybridMultilevel"/>
    <w:tmpl w:val="04B04E72"/>
    <w:lvl w:ilvl="0" w:tplc="77FEB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8C4204"/>
    <w:multiLevelType w:val="hybridMultilevel"/>
    <w:tmpl w:val="89061DC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0C4C49"/>
    <w:multiLevelType w:val="hybridMultilevel"/>
    <w:tmpl w:val="5810F2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66496"/>
    <w:multiLevelType w:val="hybridMultilevel"/>
    <w:tmpl w:val="286C02F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BE1BC5"/>
    <w:multiLevelType w:val="hybridMultilevel"/>
    <w:tmpl w:val="5126AA7C"/>
    <w:lvl w:ilvl="0" w:tplc="35D6C3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EEC7E5E"/>
    <w:multiLevelType w:val="hybridMultilevel"/>
    <w:tmpl w:val="76DAE840"/>
    <w:lvl w:ilvl="0" w:tplc="FFE82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2F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3F5F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076006"/>
    <w:multiLevelType w:val="hybridMultilevel"/>
    <w:tmpl w:val="258CBD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4031D9"/>
    <w:multiLevelType w:val="multilevel"/>
    <w:tmpl w:val="0EC01B3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1A65630"/>
    <w:multiLevelType w:val="hybridMultilevel"/>
    <w:tmpl w:val="5FEE8D6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0C31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14"/>
  </w:num>
  <w:num w:numId="5">
    <w:abstractNumId w:val="10"/>
  </w:num>
  <w:num w:numId="6">
    <w:abstractNumId w:val="15"/>
  </w:num>
  <w:num w:numId="7">
    <w:abstractNumId w:val="0"/>
  </w:num>
  <w:num w:numId="8">
    <w:abstractNumId w:val="1"/>
  </w:num>
  <w:num w:numId="9">
    <w:abstractNumId w:val="19"/>
  </w:num>
  <w:num w:numId="10">
    <w:abstractNumId w:val="5"/>
  </w:num>
  <w:num w:numId="11">
    <w:abstractNumId w:val="9"/>
  </w:num>
  <w:num w:numId="12">
    <w:abstractNumId w:val="6"/>
  </w:num>
  <w:num w:numId="13">
    <w:abstractNumId w:val="13"/>
  </w:num>
  <w:num w:numId="14">
    <w:abstractNumId w:val="20"/>
  </w:num>
  <w:num w:numId="15">
    <w:abstractNumId w:val="18"/>
  </w:num>
  <w:num w:numId="16">
    <w:abstractNumId w:val="8"/>
  </w:num>
  <w:num w:numId="17">
    <w:abstractNumId w:val="16"/>
  </w:num>
  <w:num w:numId="18">
    <w:abstractNumId w:val="4"/>
  </w:num>
  <w:num w:numId="19">
    <w:abstractNumId w:val="21"/>
  </w:num>
  <w:num w:numId="20">
    <w:abstractNumId w:val="17"/>
  </w:num>
  <w:num w:numId="21">
    <w:abstractNumId w:val="3"/>
  </w:num>
  <w:num w:numId="2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an Carlos Moreira da Silva">
    <w15:presenceInfo w15:providerId="Windows Live" w15:userId="24de1eb4cc1c35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AF"/>
    <w:rsid w:val="00052824"/>
    <w:rsid w:val="00066624"/>
    <w:rsid w:val="000A632F"/>
    <w:rsid w:val="000B19DD"/>
    <w:rsid w:val="000C398D"/>
    <w:rsid w:val="00100EED"/>
    <w:rsid w:val="0010648E"/>
    <w:rsid w:val="00176007"/>
    <w:rsid w:val="00191F27"/>
    <w:rsid w:val="00194D7E"/>
    <w:rsid w:val="001E1CED"/>
    <w:rsid w:val="00211500"/>
    <w:rsid w:val="002E4014"/>
    <w:rsid w:val="00332B84"/>
    <w:rsid w:val="00336AD9"/>
    <w:rsid w:val="00367247"/>
    <w:rsid w:val="004050AF"/>
    <w:rsid w:val="00437232"/>
    <w:rsid w:val="004D2002"/>
    <w:rsid w:val="0057090F"/>
    <w:rsid w:val="00590BCE"/>
    <w:rsid w:val="005A0AC3"/>
    <w:rsid w:val="005A3D96"/>
    <w:rsid w:val="005C3A0D"/>
    <w:rsid w:val="005D23B2"/>
    <w:rsid w:val="005F71D6"/>
    <w:rsid w:val="00681172"/>
    <w:rsid w:val="006E3053"/>
    <w:rsid w:val="00754B48"/>
    <w:rsid w:val="00761E16"/>
    <w:rsid w:val="00761FBD"/>
    <w:rsid w:val="007A41AC"/>
    <w:rsid w:val="007E1CA3"/>
    <w:rsid w:val="00816C00"/>
    <w:rsid w:val="00823A13"/>
    <w:rsid w:val="00863488"/>
    <w:rsid w:val="00891BBF"/>
    <w:rsid w:val="008B178E"/>
    <w:rsid w:val="00907EA8"/>
    <w:rsid w:val="00920EFD"/>
    <w:rsid w:val="00956064"/>
    <w:rsid w:val="00987262"/>
    <w:rsid w:val="009A3345"/>
    <w:rsid w:val="009B081B"/>
    <w:rsid w:val="009B2404"/>
    <w:rsid w:val="009B41B9"/>
    <w:rsid w:val="009D6A30"/>
    <w:rsid w:val="009F50C8"/>
    <w:rsid w:val="00A66BCC"/>
    <w:rsid w:val="00AD548D"/>
    <w:rsid w:val="00C05344"/>
    <w:rsid w:val="00C33B97"/>
    <w:rsid w:val="00C35E21"/>
    <w:rsid w:val="00C47496"/>
    <w:rsid w:val="00CA3426"/>
    <w:rsid w:val="00D036DA"/>
    <w:rsid w:val="00D97F48"/>
    <w:rsid w:val="00DB5C79"/>
    <w:rsid w:val="00E310F9"/>
    <w:rsid w:val="00E36887"/>
    <w:rsid w:val="00E747CA"/>
    <w:rsid w:val="00EC1082"/>
    <w:rsid w:val="00F24E88"/>
    <w:rsid w:val="00F27000"/>
    <w:rsid w:val="00FC7C85"/>
    <w:rsid w:val="00FD0902"/>
    <w:rsid w:val="00FE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691A1"/>
  <w15:chartTrackingRefBased/>
  <w15:docId w15:val="{736D767E-3149-4D4A-BF3B-EF4EC5CF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5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5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270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88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05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05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3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348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270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7000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F270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6BC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66BC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66BC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66BCC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2E4014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91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1F27"/>
  </w:style>
  <w:style w:type="paragraph" w:styleId="Rodap">
    <w:name w:val="footer"/>
    <w:basedOn w:val="Normal"/>
    <w:link w:val="RodapChar"/>
    <w:uiPriority w:val="99"/>
    <w:unhideWhenUsed/>
    <w:rsid w:val="00191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1F27"/>
  </w:style>
  <w:style w:type="table" w:styleId="Tabelacomgrade">
    <w:name w:val="Table Grid"/>
    <w:basedOn w:val="Tabelanormal"/>
    <w:uiPriority w:val="39"/>
    <w:rsid w:val="00191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rtefatos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rtefatos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6A596-FF53-4971-80B3-6D58DE0CC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621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Moreira da Silva</dc:creator>
  <cp:keywords/>
  <dc:description/>
  <cp:lastModifiedBy>Jean Carlos Moreira da Silva</cp:lastModifiedBy>
  <cp:revision>63</cp:revision>
  <dcterms:created xsi:type="dcterms:W3CDTF">2018-06-23T16:12:00Z</dcterms:created>
  <dcterms:modified xsi:type="dcterms:W3CDTF">2018-06-25T22:12:00Z</dcterms:modified>
</cp:coreProperties>
</file>